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6110" w14:textId="77777777" w:rsidR="005C2F28" w:rsidRDefault="005C2F28">
      <w:pPr>
        <w:pStyle w:val="TOCHeading"/>
        <w:rPr>
          <w:rFonts w:asciiTheme="minorHAnsi" w:eastAsiaTheme="minorEastAsia" w:hAnsiTheme="minorHAnsi" w:cstheme="minorBidi"/>
          <w:color w:val="auto"/>
          <w:sz w:val="24"/>
          <w:szCs w:val="24"/>
        </w:rPr>
      </w:pPr>
    </w:p>
    <w:p w14:paraId="0DD5AC28" w14:textId="77777777" w:rsidR="005C2F28" w:rsidRDefault="005C2F28" w:rsidP="005C2F28"/>
    <w:p w14:paraId="593A2CE2" w14:textId="77777777" w:rsidR="005C2F28" w:rsidRDefault="005C2F28" w:rsidP="005C2F28"/>
    <w:p w14:paraId="27D8B657" w14:textId="77777777" w:rsidR="005C2F28" w:rsidRDefault="005C2F28" w:rsidP="005C2F28"/>
    <w:p w14:paraId="3FD7F216" w14:textId="77777777" w:rsidR="005C2F28" w:rsidRPr="005C2F28" w:rsidRDefault="005C2F28" w:rsidP="005C2F28"/>
    <w:p w14:paraId="0597724B" w14:textId="3FB2C54B" w:rsidR="005C2F28" w:rsidRPr="005C2F28" w:rsidRDefault="005C2F28" w:rsidP="005C2F28">
      <w:pPr>
        <w:jc w:val="center"/>
        <w:rPr>
          <w:b/>
          <w:sz w:val="96"/>
          <w:szCs w:val="96"/>
        </w:rPr>
      </w:pPr>
      <w:r w:rsidRPr="005C2F28">
        <w:rPr>
          <w:b/>
          <w:sz w:val="96"/>
          <w:szCs w:val="96"/>
        </w:rPr>
        <w:t>S t r a i n M u s i c</w:t>
      </w:r>
    </w:p>
    <w:p w14:paraId="3F9BF341" w14:textId="77777777" w:rsidR="005C2F28" w:rsidRDefault="005C2F28"/>
    <w:p w14:paraId="2790E957" w14:textId="77777777" w:rsidR="005C2F28" w:rsidRDefault="005C2F28" w:rsidP="005C2F28">
      <w:pPr>
        <w:jc w:val="center"/>
        <w:rPr>
          <w:b/>
          <w:sz w:val="36"/>
          <w:szCs w:val="36"/>
        </w:rPr>
      </w:pPr>
    </w:p>
    <w:p w14:paraId="7D54654D" w14:textId="77777777" w:rsidR="005C2F28" w:rsidRDefault="005C2F28" w:rsidP="005C2F28">
      <w:pPr>
        <w:jc w:val="center"/>
        <w:rPr>
          <w:b/>
          <w:sz w:val="36"/>
          <w:szCs w:val="36"/>
        </w:rPr>
      </w:pPr>
    </w:p>
    <w:p w14:paraId="29BF2BBE" w14:textId="77777777" w:rsidR="005C2F28" w:rsidRDefault="005C2F28" w:rsidP="005C2F28">
      <w:pPr>
        <w:jc w:val="center"/>
        <w:rPr>
          <w:b/>
          <w:sz w:val="36"/>
          <w:szCs w:val="36"/>
        </w:rPr>
      </w:pPr>
    </w:p>
    <w:p w14:paraId="25FDD9BD" w14:textId="77777777" w:rsidR="005C2F28" w:rsidRDefault="005C2F28" w:rsidP="005C2F28">
      <w:pPr>
        <w:jc w:val="center"/>
        <w:rPr>
          <w:b/>
          <w:sz w:val="36"/>
          <w:szCs w:val="36"/>
        </w:rPr>
      </w:pPr>
    </w:p>
    <w:p w14:paraId="1696E69A" w14:textId="77777777" w:rsidR="005C2F28" w:rsidRDefault="005C2F28" w:rsidP="005C2F28">
      <w:pPr>
        <w:jc w:val="center"/>
        <w:rPr>
          <w:b/>
          <w:sz w:val="36"/>
          <w:szCs w:val="36"/>
        </w:rPr>
      </w:pPr>
    </w:p>
    <w:p w14:paraId="36196B9A" w14:textId="77777777" w:rsidR="005C2F28" w:rsidRDefault="005C2F28" w:rsidP="005C2F28">
      <w:pPr>
        <w:jc w:val="center"/>
        <w:rPr>
          <w:b/>
          <w:sz w:val="36"/>
          <w:szCs w:val="36"/>
        </w:rPr>
      </w:pPr>
    </w:p>
    <w:p w14:paraId="0841BBA1" w14:textId="77777777" w:rsidR="005C2F28" w:rsidRDefault="005C2F28" w:rsidP="005C2F28">
      <w:pPr>
        <w:jc w:val="center"/>
        <w:rPr>
          <w:b/>
          <w:sz w:val="36"/>
          <w:szCs w:val="36"/>
        </w:rPr>
      </w:pPr>
    </w:p>
    <w:p w14:paraId="5CC7CA4E" w14:textId="77777777" w:rsidR="005C2F28" w:rsidRDefault="005C2F28" w:rsidP="005C2F28">
      <w:pPr>
        <w:jc w:val="center"/>
        <w:rPr>
          <w:b/>
          <w:sz w:val="36"/>
          <w:szCs w:val="36"/>
        </w:rPr>
      </w:pPr>
    </w:p>
    <w:p w14:paraId="77A902BA" w14:textId="77777777" w:rsidR="005C2F28" w:rsidRDefault="005C2F28" w:rsidP="005C2F28">
      <w:pPr>
        <w:jc w:val="center"/>
        <w:rPr>
          <w:b/>
          <w:sz w:val="36"/>
          <w:szCs w:val="36"/>
        </w:rPr>
      </w:pPr>
    </w:p>
    <w:p w14:paraId="29DA8518" w14:textId="77777777" w:rsidR="005C2F28" w:rsidRDefault="005C2F28" w:rsidP="005C2F28">
      <w:pPr>
        <w:jc w:val="center"/>
        <w:rPr>
          <w:b/>
          <w:sz w:val="36"/>
          <w:szCs w:val="36"/>
        </w:rPr>
      </w:pPr>
    </w:p>
    <w:p w14:paraId="3F30B65F" w14:textId="77777777" w:rsidR="005C2F28" w:rsidRDefault="005C2F28" w:rsidP="005C2F28">
      <w:pPr>
        <w:jc w:val="center"/>
        <w:rPr>
          <w:b/>
          <w:sz w:val="36"/>
          <w:szCs w:val="36"/>
        </w:rPr>
      </w:pPr>
    </w:p>
    <w:p w14:paraId="4AD12D62" w14:textId="77777777" w:rsidR="005C2F28" w:rsidRDefault="005C2F28" w:rsidP="005C2F28">
      <w:pPr>
        <w:jc w:val="center"/>
        <w:rPr>
          <w:b/>
          <w:sz w:val="36"/>
          <w:szCs w:val="36"/>
        </w:rPr>
      </w:pPr>
    </w:p>
    <w:p w14:paraId="55C6DE65" w14:textId="77777777" w:rsidR="005C2F28" w:rsidRDefault="005C2F28" w:rsidP="005C2F28">
      <w:pPr>
        <w:jc w:val="center"/>
        <w:rPr>
          <w:b/>
          <w:sz w:val="36"/>
          <w:szCs w:val="36"/>
        </w:rPr>
      </w:pPr>
    </w:p>
    <w:p w14:paraId="494EA1B5" w14:textId="77777777" w:rsidR="005C2F28" w:rsidRDefault="005C2F28" w:rsidP="005C2F28">
      <w:pPr>
        <w:jc w:val="center"/>
        <w:rPr>
          <w:b/>
          <w:sz w:val="36"/>
          <w:szCs w:val="36"/>
        </w:rPr>
      </w:pPr>
    </w:p>
    <w:p w14:paraId="689E6E80" w14:textId="77777777" w:rsidR="005C2F28" w:rsidRDefault="005C2F28" w:rsidP="00D65434">
      <w:pPr>
        <w:rPr>
          <w:b/>
          <w:sz w:val="36"/>
          <w:szCs w:val="36"/>
        </w:rPr>
        <w:pPrChange w:id="0" w:author="Jan Menssen" w:date="2021-01-27T16:30:00Z">
          <w:pPr>
            <w:jc w:val="center"/>
          </w:pPr>
        </w:pPrChange>
      </w:pPr>
      <w:bookmarkStart w:id="1" w:name="_GoBack"/>
      <w:bookmarkEnd w:id="1"/>
    </w:p>
    <w:p w14:paraId="210204DC" w14:textId="77777777" w:rsidR="005C2F28" w:rsidRDefault="005C2F28" w:rsidP="005C2F28">
      <w:pPr>
        <w:jc w:val="center"/>
        <w:rPr>
          <w:b/>
          <w:sz w:val="36"/>
          <w:szCs w:val="36"/>
        </w:rPr>
      </w:pPr>
    </w:p>
    <w:p w14:paraId="65813606" w14:textId="77777777" w:rsidR="005C2F28" w:rsidRDefault="005C2F28" w:rsidP="005C2F28">
      <w:pPr>
        <w:jc w:val="center"/>
        <w:rPr>
          <w:b/>
          <w:sz w:val="36"/>
          <w:szCs w:val="36"/>
        </w:rPr>
      </w:pPr>
    </w:p>
    <w:p w14:paraId="290276AC" w14:textId="77777777" w:rsidR="005C2F28" w:rsidRDefault="005C2F28" w:rsidP="005C2F28">
      <w:pPr>
        <w:jc w:val="center"/>
        <w:rPr>
          <w:b/>
          <w:sz w:val="36"/>
          <w:szCs w:val="36"/>
        </w:rPr>
      </w:pPr>
    </w:p>
    <w:p w14:paraId="000D3C6F" w14:textId="77777777" w:rsidR="005C2F28" w:rsidRDefault="005C2F28" w:rsidP="005C2F28">
      <w:pPr>
        <w:jc w:val="center"/>
        <w:rPr>
          <w:b/>
          <w:sz w:val="36"/>
          <w:szCs w:val="36"/>
        </w:rPr>
      </w:pPr>
      <w:r w:rsidRPr="005C2F28">
        <w:rPr>
          <w:b/>
          <w:sz w:val="36"/>
          <w:szCs w:val="36"/>
        </w:rPr>
        <w:t>2D/3D strain algorithm for ultrasound data</w:t>
      </w:r>
    </w:p>
    <w:p w14:paraId="627ACEA5" w14:textId="77777777" w:rsidR="005C2F28" w:rsidRDefault="005C2F28" w:rsidP="005C2F28">
      <w:pPr>
        <w:jc w:val="center"/>
        <w:rPr>
          <w:b/>
          <w:sz w:val="36"/>
          <w:szCs w:val="36"/>
        </w:rPr>
      </w:pPr>
    </w:p>
    <w:tbl>
      <w:tblPr>
        <w:tblStyle w:val="TableGrid"/>
        <w:tblW w:w="0" w:type="auto"/>
        <w:tblLook w:val="04A0" w:firstRow="1" w:lastRow="0" w:firstColumn="1" w:lastColumn="0" w:noHBand="0" w:noVBand="1"/>
      </w:tblPr>
      <w:tblGrid>
        <w:gridCol w:w="1435"/>
        <w:gridCol w:w="990"/>
        <w:gridCol w:w="6629"/>
      </w:tblGrid>
      <w:tr w:rsidR="005C2F28" w:rsidRPr="0020455B" w14:paraId="21FC9B55" w14:textId="77777777" w:rsidTr="005C2F28">
        <w:tc>
          <w:tcPr>
            <w:tcW w:w="1435" w:type="dxa"/>
            <w:shd w:val="clear" w:color="auto" w:fill="00B0F0"/>
          </w:tcPr>
          <w:p w14:paraId="3D72C141" w14:textId="77777777" w:rsidR="005C2F28" w:rsidRPr="0020455B" w:rsidRDefault="005C2F28" w:rsidP="005C2F28">
            <w:pPr>
              <w:rPr>
                <w:b/>
                <w:sz w:val="20"/>
                <w:szCs w:val="20"/>
              </w:rPr>
            </w:pPr>
            <w:r>
              <w:rPr>
                <w:b/>
                <w:sz w:val="20"/>
                <w:szCs w:val="20"/>
              </w:rPr>
              <w:t>date</w:t>
            </w:r>
          </w:p>
        </w:tc>
        <w:tc>
          <w:tcPr>
            <w:tcW w:w="990" w:type="dxa"/>
            <w:shd w:val="clear" w:color="auto" w:fill="00B0F0"/>
          </w:tcPr>
          <w:p w14:paraId="766CC143" w14:textId="77777777" w:rsidR="005C2F28" w:rsidRPr="0020455B" w:rsidRDefault="005C2F28" w:rsidP="005C2F28">
            <w:pPr>
              <w:rPr>
                <w:b/>
                <w:sz w:val="20"/>
                <w:szCs w:val="20"/>
              </w:rPr>
            </w:pPr>
            <w:r>
              <w:rPr>
                <w:b/>
                <w:sz w:val="20"/>
                <w:szCs w:val="20"/>
              </w:rPr>
              <w:t>version</w:t>
            </w:r>
          </w:p>
        </w:tc>
        <w:tc>
          <w:tcPr>
            <w:tcW w:w="6629" w:type="dxa"/>
            <w:shd w:val="clear" w:color="auto" w:fill="00B0F0"/>
          </w:tcPr>
          <w:p w14:paraId="453F21B3" w14:textId="77777777" w:rsidR="005C2F28" w:rsidRPr="0020455B" w:rsidRDefault="005C2F28" w:rsidP="005C2F28">
            <w:pPr>
              <w:rPr>
                <w:b/>
                <w:sz w:val="20"/>
                <w:szCs w:val="20"/>
              </w:rPr>
            </w:pPr>
            <w:r>
              <w:rPr>
                <w:b/>
                <w:sz w:val="20"/>
                <w:szCs w:val="20"/>
              </w:rPr>
              <w:t>comments</w:t>
            </w:r>
          </w:p>
        </w:tc>
      </w:tr>
      <w:tr w:rsidR="005C2F28" w:rsidRPr="0020455B" w14:paraId="7CD2F939" w14:textId="77777777" w:rsidTr="005C2F28">
        <w:tc>
          <w:tcPr>
            <w:tcW w:w="1435" w:type="dxa"/>
          </w:tcPr>
          <w:p w14:paraId="72DFD468" w14:textId="2D6CB13D" w:rsidR="005C2F28" w:rsidRPr="0020455B" w:rsidRDefault="005C2F28" w:rsidP="005C2F28">
            <w:pPr>
              <w:rPr>
                <w:sz w:val="20"/>
                <w:szCs w:val="20"/>
              </w:rPr>
            </w:pPr>
            <w:r>
              <w:rPr>
                <w:sz w:val="20"/>
                <w:szCs w:val="20"/>
              </w:rPr>
              <w:t>01-sep-2016</w:t>
            </w:r>
          </w:p>
        </w:tc>
        <w:tc>
          <w:tcPr>
            <w:tcW w:w="990" w:type="dxa"/>
          </w:tcPr>
          <w:p w14:paraId="0FE49365" w14:textId="4D19C1FE" w:rsidR="005C2F28" w:rsidRPr="0020455B" w:rsidRDefault="005C2F28" w:rsidP="005C2F28">
            <w:pPr>
              <w:rPr>
                <w:sz w:val="20"/>
                <w:szCs w:val="20"/>
              </w:rPr>
            </w:pPr>
            <w:r>
              <w:rPr>
                <w:sz w:val="20"/>
                <w:szCs w:val="20"/>
              </w:rPr>
              <w:t>V1.0</w:t>
            </w:r>
          </w:p>
        </w:tc>
        <w:tc>
          <w:tcPr>
            <w:tcW w:w="6629" w:type="dxa"/>
          </w:tcPr>
          <w:p w14:paraId="4EF735AC" w14:textId="77777777" w:rsidR="005C2F28" w:rsidRPr="0020455B" w:rsidRDefault="005C2F28" w:rsidP="005C2F28">
            <w:pPr>
              <w:rPr>
                <w:sz w:val="20"/>
                <w:szCs w:val="20"/>
              </w:rPr>
            </w:pPr>
            <w:r w:rsidRPr="0020455B">
              <w:rPr>
                <w:sz w:val="20"/>
                <w:szCs w:val="20"/>
              </w:rPr>
              <w:t>initial version</w:t>
            </w:r>
          </w:p>
        </w:tc>
      </w:tr>
      <w:tr w:rsidR="005C2F28" w:rsidRPr="0020455B" w14:paraId="5704D9B6" w14:textId="77777777" w:rsidTr="005C2F28">
        <w:tc>
          <w:tcPr>
            <w:tcW w:w="1435" w:type="dxa"/>
          </w:tcPr>
          <w:p w14:paraId="0A89A813" w14:textId="1CBB76AF" w:rsidR="005C2F28" w:rsidRDefault="005C2F28" w:rsidP="005C2F28">
            <w:pPr>
              <w:rPr>
                <w:sz w:val="20"/>
                <w:szCs w:val="20"/>
              </w:rPr>
            </w:pPr>
            <w:r>
              <w:rPr>
                <w:sz w:val="20"/>
                <w:szCs w:val="20"/>
              </w:rPr>
              <w:t>22-mar-2016</w:t>
            </w:r>
          </w:p>
        </w:tc>
        <w:tc>
          <w:tcPr>
            <w:tcW w:w="990" w:type="dxa"/>
          </w:tcPr>
          <w:p w14:paraId="5E019E31" w14:textId="77777777" w:rsidR="005C2F28" w:rsidRDefault="005C2F28" w:rsidP="005C2F28">
            <w:pPr>
              <w:rPr>
                <w:sz w:val="20"/>
                <w:szCs w:val="20"/>
              </w:rPr>
            </w:pPr>
          </w:p>
        </w:tc>
        <w:tc>
          <w:tcPr>
            <w:tcW w:w="6629" w:type="dxa"/>
          </w:tcPr>
          <w:p w14:paraId="7F1EADF7" w14:textId="44E952C7" w:rsidR="005C2F28" w:rsidRPr="0020455B" w:rsidRDefault="005C2F28" w:rsidP="005C2F28">
            <w:pPr>
              <w:rPr>
                <w:sz w:val="20"/>
                <w:szCs w:val="20"/>
              </w:rPr>
            </w:pPr>
            <w:r>
              <w:rPr>
                <w:sz w:val="20"/>
                <w:szCs w:val="20"/>
              </w:rPr>
              <w:t>changes in template/kernel due to plane matching</w:t>
            </w:r>
          </w:p>
        </w:tc>
      </w:tr>
      <w:tr w:rsidR="00F34E5D" w:rsidRPr="0020455B" w14:paraId="43B171C2" w14:textId="77777777" w:rsidTr="005C2F28">
        <w:tc>
          <w:tcPr>
            <w:tcW w:w="1435" w:type="dxa"/>
          </w:tcPr>
          <w:p w14:paraId="6967D52B" w14:textId="1F95A807" w:rsidR="00F34E5D" w:rsidRDefault="00F34E5D" w:rsidP="005C2F28">
            <w:pPr>
              <w:rPr>
                <w:sz w:val="20"/>
                <w:szCs w:val="20"/>
              </w:rPr>
            </w:pPr>
            <w:r>
              <w:rPr>
                <w:sz w:val="20"/>
                <w:szCs w:val="20"/>
              </w:rPr>
              <w:t>15-apr-2016</w:t>
            </w:r>
          </w:p>
        </w:tc>
        <w:tc>
          <w:tcPr>
            <w:tcW w:w="990" w:type="dxa"/>
          </w:tcPr>
          <w:p w14:paraId="4F69B1C8" w14:textId="77777777" w:rsidR="00F34E5D" w:rsidRDefault="00F34E5D" w:rsidP="005C2F28">
            <w:pPr>
              <w:rPr>
                <w:sz w:val="20"/>
                <w:szCs w:val="20"/>
              </w:rPr>
            </w:pPr>
          </w:p>
        </w:tc>
        <w:tc>
          <w:tcPr>
            <w:tcW w:w="6629" w:type="dxa"/>
          </w:tcPr>
          <w:p w14:paraId="24D6135C" w14:textId="329C0AC8" w:rsidR="00F34E5D" w:rsidRDefault="00F34E5D" w:rsidP="005C2F28">
            <w:pPr>
              <w:rPr>
                <w:sz w:val="20"/>
                <w:szCs w:val="20"/>
              </w:rPr>
            </w:pPr>
            <w:r>
              <w:rPr>
                <w:sz w:val="20"/>
                <w:szCs w:val="20"/>
              </w:rPr>
              <w:t>downsampling added</w:t>
            </w:r>
          </w:p>
        </w:tc>
      </w:tr>
      <w:tr w:rsidR="00AD2F2E" w:rsidRPr="0020455B" w14:paraId="25957D5C" w14:textId="77777777" w:rsidTr="005C2F28">
        <w:tc>
          <w:tcPr>
            <w:tcW w:w="1435" w:type="dxa"/>
          </w:tcPr>
          <w:p w14:paraId="6BF965CD" w14:textId="5C738FE1" w:rsidR="00AD2F2E" w:rsidRDefault="00AD2F2E" w:rsidP="005C2F28">
            <w:pPr>
              <w:rPr>
                <w:sz w:val="20"/>
                <w:szCs w:val="20"/>
              </w:rPr>
            </w:pPr>
            <w:r>
              <w:rPr>
                <w:sz w:val="20"/>
                <w:szCs w:val="20"/>
              </w:rPr>
              <w:t>12-apr-2017</w:t>
            </w:r>
          </w:p>
        </w:tc>
        <w:tc>
          <w:tcPr>
            <w:tcW w:w="990" w:type="dxa"/>
          </w:tcPr>
          <w:p w14:paraId="59C3531F" w14:textId="61D81F4A" w:rsidR="00AD2F2E" w:rsidRDefault="00AD2F2E" w:rsidP="005C2F28">
            <w:pPr>
              <w:rPr>
                <w:sz w:val="20"/>
                <w:szCs w:val="20"/>
              </w:rPr>
            </w:pPr>
            <w:r>
              <w:rPr>
                <w:sz w:val="20"/>
                <w:szCs w:val="20"/>
              </w:rPr>
              <w:t>V1.1</w:t>
            </w:r>
          </w:p>
        </w:tc>
        <w:tc>
          <w:tcPr>
            <w:tcW w:w="6629" w:type="dxa"/>
          </w:tcPr>
          <w:p w14:paraId="3558AA99" w14:textId="3B354601" w:rsidR="00AD2F2E" w:rsidRDefault="00AD2F2E" w:rsidP="005C2F28">
            <w:pPr>
              <w:rPr>
                <w:sz w:val="20"/>
                <w:szCs w:val="20"/>
              </w:rPr>
            </w:pPr>
            <w:r>
              <w:rPr>
                <w:sz w:val="20"/>
                <w:szCs w:val="20"/>
              </w:rPr>
              <w:t>scatterInterpolant only calculated when iteration or angle changed</w:t>
            </w:r>
          </w:p>
        </w:tc>
      </w:tr>
      <w:tr w:rsidR="00756C01" w:rsidRPr="0020455B" w14:paraId="65022AE0" w14:textId="77777777" w:rsidTr="005C2F28">
        <w:tc>
          <w:tcPr>
            <w:tcW w:w="1435" w:type="dxa"/>
          </w:tcPr>
          <w:p w14:paraId="008B0C38" w14:textId="0037F2DC" w:rsidR="00756C01" w:rsidRDefault="00756C01" w:rsidP="005C2F28">
            <w:pPr>
              <w:rPr>
                <w:sz w:val="20"/>
                <w:szCs w:val="20"/>
              </w:rPr>
            </w:pPr>
            <w:r>
              <w:rPr>
                <w:sz w:val="20"/>
                <w:szCs w:val="20"/>
              </w:rPr>
              <w:t>01-aug-2017</w:t>
            </w:r>
          </w:p>
        </w:tc>
        <w:tc>
          <w:tcPr>
            <w:tcW w:w="990" w:type="dxa"/>
          </w:tcPr>
          <w:p w14:paraId="71605EE9" w14:textId="57470AF5" w:rsidR="00756C01" w:rsidRDefault="00756C01" w:rsidP="005C2F28">
            <w:pPr>
              <w:rPr>
                <w:sz w:val="20"/>
                <w:szCs w:val="20"/>
              </w:rPr>
            </w:pPr>
            <w:r>
              <w:rPr>
                <w:sz w:val="20"/>
                <w:szCs w:val="20"/>
              </w:rPr>
              <w:t>V1.2</w:t>
            </w:r>
          </w:p>
        </w:tc>
        <w:tc>
          <w:tcPr>
            <w:tcW w:w="6629" w:type="dxa"/>
          </w:tcPr>
          <w:p w14:paraId="1926150C" w14:textId="6B8DB398" w:rsidR="00756C01" w:rsidRDefault="00756C01" w:rsidP="005C2F28">
            <w:pPr>
              <w:rPr>
                <w:sz w:val="20"/>
                <w:szCs w:val="20"/>
              </w:rPr>
            </w:pPr>
            <w:r>
              <w:rPr>
                <w:sz w:val="20"/>
                <w:szCs w:val="20"/>
              </w:rPr>
              <w:t>Bug found in calcIndices (170801-01)</w:t>
            </w:r>
          </w:p>
        </w:tc>
      </w:tr>
      <w:tr w:rsidR="00B008D1" w:rsidRPr="0020455B" w14:paraId="5D3877E4" w14:textId="77777777" w:rsidTr="005C2F28">
        <w:tc>
          <w:tcPr>
            <w:tcW w:w="1435" w:type="dxa"/>
          </w:tcPr>
          <w:p w14:paraId="675A3A76" w14:textId="5A5C4AD5" w:rsidR="00B008D1" w:rsidRDefault="00B008D1" w:rsidP="005C2F28">
            <w:pPr>
              <w:rPr>
                <w:sz w:val="20"/>
                <w:szCs w:val="20"/>
              </w:rPr>
            </w:pPr>
            <w:r>
              <w:rPr>
                <w:sz w:val="20"/>
                <w:szCs w:val="20"/>
              </w:rPr>
              <w:t>22-nov-2018</w:t>
            </w:r>
          </w:p>
        </w:tc>
        <w:tc>
          <w:tcPr>
            <w:tcW w:w="990" w:type="dxa"/>
          </w:tcPr>
          <w:p w14:paraId="0B81C14D" w14:textId="21AFA187" w:rsidR="00B008D1" w:rsidRDefault="00B008D1" w:rsidP="005C2F28">
            <w:pPr>
              <w:rPr>
                <w:sz w:val="20"/>
                <w:szCs w:val="20"/>
              </w:rPr>
            </w:pPr>
            <w:r>
              <w:rPr>
                <w:sz w:val="20"/>
                <w:szCs w:val="20"/>
              </w:rPr>
              <w:t>V1.3</w:t>
            </w:r>
          </w:p>
        </w:tc>
        <w:tc>
          <w:tcPr>
            <w:tcW w:w="6629" w:type="dxa"/>
          </w:tcPr>
          <w:p w14:paraId="0BE14C4A" w14:textId="69D46AD8" w:rsidR="00B008D1" w:rsidRDefault="00B008D1" w:rsidP="005C2F28">
            <w:pPr>
              <w:rPr>
                <w:sz w:val="20"/>
                <w:szCs w:val="20"/>
              </w:rPr>
            </w:pPr>
            <w:r>
              <w:rPr>
                <w:sz w:val="20"/>
                <w:szCs w:val="20"/>
              </w:rPr>
              <w:t>RigidMedianChunkFilter added</w:t>
            </w:r>
          </w:p>
        </w:tc>
      </w:tr>
      <w:tr w:rsidR="00C9225C" w:rsidRPr="0020455B" w14:paraId="069422EF" w14:textId="77777777" w:rsidTr="005C2F28">
        <w:tc>
          <w:tcPr>
            <w:tcW w:w="1435" w:type="dxa"/>
          </w:tcPr>
          <w:p w14:paraId="1F98CEBC" w14:textId="648148F3" w:rsidR="00C9225C" w:rsidRDefault="00C9225C" w:rsidP="005C2F28">
            <w:pPr>
              <w:rPr>
                <w:sz w:val="20"/>
                <w:szCs w:val="20"/>
              </w:rPr>
            </w:pPr>
            <w:r>
              <w:rPr>
                <w:sz w:val="20"/>
                <w:szCs w:val="20"/>
              </w:rPr>
              <w:t>26-nov-2018</w:t>
            </w:r>
          </w:p>
        </w:tc>
        <w:tc>
          <w:tcPr>
            <w:tcW w:w="990" w:type="dxa"/>
          </w:tcPr>
          <w:p w14:paraId="443FD851" w14:textId="7A266575" w:rsidR="00C9225C" w:rsidRDefault="00C9225C" w:rsidP="005C2F28">
            <w:pPr>
              <w:rPr>
                <w:sz w:val="20"/>
                <w:szCs w:val="20"/>
              </w:rPr>
            </w:pPr>
            <w:r>
              <w:rPr>
                <w:sz w:val="20"/>
                <w:szCs w:val="20"/>
              </w:rPr>
              <w:t>V1.4</w:t>
            </w:r>
          </w:p>
        </w:tc>
        <w:tc>
          <w:tcPr>
            <w:tcW w:w="6629" w:type="dxa"/>
          </w:tcPr>
          <w:p w14:paraId="605A62FB" w14:textId="56A90540" w:rsidR="00C9225C" w:rsidRDefault="00C9225C" w:rsidP="005C2F28">
            <w:pPr>
              <w:rPr>
                <w:sz w:val="20"/>
                <w:szCs w:val="20"/>
              </w:rPr>
            </w:pPr>
            <w:r>
              <w:rPr>
                <w:sz w:val="20"/>
                <w:szCs w:val="20"/>
              </w:rPr>
              <w:t>StrainChunkLSQSE added</w:t>
            </w:r>
          </w:p>
        </w:tc>
      </w:tr>
      <w:tr w:rsidR="008539D6" w:rsidRPr="0020455B" w14:paraId="3190AE3B" w14:textId="77777777" w:rsidTr="005C2F28">
        <w:trPr>
          <w:ins w:id="2" w:author="Saris, Anne" w:date="2021-01-25T10:21:00Z"/>
        </w:trPr>
        <w:tc>
          <w:tcPr>
            <w:tcW w:w="1435" w:type="dxa"/>
          </w:tcPr>
          <w:p w14:paraId="27810ABD" w14:textId="0A2FF976" w:rsidR="008539D6" w:rsidRDefault="008539D6" w:rsidP="005C2F28">
            <w:pPr>
              <w:rPr>
                <w:ins w:id="3" w:author="Saris, Anne" w:date="2021-01-25T10:21:00Z"/>
                <w:sz w:val="20"/>
                <w:szCs w:val="20"/>
              </w:rPr>
            </w:pPr>
            <w:ins w:id="4" w:author="Saris, Anne" w:date="2021-01-25T10:21:00Z">
              <w:r>
                <w:rPr>
                  <w:sz w:val="20"/>
                  <w:szCs w:val="20"/>
                </w:rPr>
                <w:t>25-01-2021</w:t>
              </w:r>
            </w:ins>
          </w:p>
        </w:tc>
        <w:tc>
          <w:tcPr>
            <w:tcW w:w="990" w:type="dxa"/>
          </w:tcPr>
          <w:p w14:paraId="1C85C86F" w14:textId="25CFF9CC" w:rsidR="008539D6" w:rsidRDefault="008539D6" w:rsidP="005C2F28">
            <w:pPr>
              <w:rPr>
                <w:ins w:id="5" w:author="Saris, Anne" w:date="2021-01-25T10:21:00Z"/>
                <w:sz w:val="20"/>
                <w:szCs w:val="20"/>
              </w:rPr>
            </w:pPr>
            <w:ins w:id="6" w:author="Saris, Anne" w:date="2021-01-25T10:21:00Z">
              <w:r>
                <w:rPr>
                  <w:sz w:val="20"/>
                  <w:szCs w:val="20"/>
                </w:rPr>
                <w:t>V1.5</w:t>
              </w:r>
            </w:ins>
          </w:p>
        </w:tc>
        <w:tc>
          <w:tcPr>
            <w:tcW w:w="6629" w:type="dxa"/>
          </w:tcPr>
          <w:p w14:paraId="536700A5" w14:textId="77777777" w:rsidR="008539D6" w:rsidRDefault="008539D6" w:rsidP="005C2F28">
            <w:pPr>
              <w:rPr>
                <w:ins w:id="7" w:author="Saris, Anne" w:date="2021-01-25T10:21:00Z"/>
                <w:sz w:val="20"/>
                <w:szCs w:val="20"/>
              </w:rPr>
            </w:pPr>
          </w:p>
        </w:tc>
      </w:tr>
    </w:tbl>
    <w:p w14:paraId="75B7872A" w14:textId="16D41D75" w:rsidR="005C2F28" w:rsidRPr="005C2F28" w:rsidRDefault="005C2F28" w:rsidP="005C2F28">
      <w:pPr>
        <w:rPr>
          <w:b/>
          <w:sz w:val="36"/>
          <w:szCs w:val="36"/>
        </w:rPr>
      </w:pPr>
      <w:r w:rsidRPr="005C2F28">
        <w:rPr>
          <w:b/>
          <w:sz w:val="36"/>
          <w:szCs w:val="36"/>
        </w:rPr>
        <w:lastRenderedPageBreak/>
        <w:br w:type="page"/>
      </w:r>
    </w:p>
    <w:sdt>
      <w:sdtPr>
        <w:rPr>
          <w:rFonts w:asciiTheme="minorHAnsi" w:eastAsiaTheme="minorEastAsia" w:hAnsiTheme="minorHAnsi" w:cstheme="minorBidi"/>
          <w:color w:val="auto"/>
          <w:sz w:val="24"/>
          <w:szCs w:val="24"/>
        </w:rPr>
        <w:id w:val="-1466115723"/>
        <w:docPartObj>
          <w:docPartGallery w:val="Table of Contents"/>
          <w:docPartUnique/>
        </w:docPartObj>
      </w:sdtPr>
      <w:sdtEndPr>
        <w:rPr>
          <w:b/>
          <w:bCs/>
          <w:noProof/>
        </w:rPr>
      </w:sdtEndPr>
      <w:sdtContent>
        <w:p w14:paraId="64E4B526" w14:textId="2891A018" w:rsidR="00224B6C" w:rsidRDefault="00224B6C">
          <w:pPr>
            <w:pStyle w:val="TOCHeading"/>
          </w:pPr>
          <w:r>
            <w:t>Table of Contents</w:t>
          </w:r>
        </w:p>
        <w:p w14:paraId="7E6A2CF6" w14:textId="5E116534" w:rsidR="008146A9" w:rsidRDefault="00224B6C">
          <w:pPr>
            <w:pStyle w:val="TOC1"/>
            <w:tabs>
              <w:tab w:val="left" w:pos="440"/>
              <w:tab w:val="right" w:leader="dot" w:pos="9054"/>
            </w:tabs>
            <w:rPr>
              <w:noProof/>
              <w:sz w:val="22"/>
              <w:szCs w:val="22"/>
              <w:lang w:val="nl-NL" w:eastAsia="nl-NL"/>
            </w:rPr>
          </w:pPr>
          <w:r>
            <w:fldChar w:fldCharType="begin"/>
          </w:r>
          <w:r>
            <w:instrText xml:space="preserve"> TOC \o "1-3" \h \z \u </w:instrText>
          </w:r>
          <w:r>
            <w:fldChar w:fldCharType="separate"/>
          </w:r>
          <w:hyperlink w:anchor="_Toc453165535" w:history="1">
            <w:r w:rsidR="008146A9" w:rsidRPr="00B87856">
              <w:rPr>
                <w:rStyle w:val="Hyperlink"/>
                <w:noProof/>
              </w:rPr>
              <w:t>1.</w:t>
            </w:r>
            <w:r w:rsidR="008146A9">
              <w:rPr>
                <w:noProof/>
                <w:sz w:val="22"/>
                <w:szCs w:val="22"/>
                <w:lang w:val="nl-NL" w:eastAsia="nl-NL"/>
              </w:rPr>
              <w:tab/>
            </w:r>
            <w:r w:rsidR="008146A9" w:rsidRPr="00B87856">
              <w:rPr>
                <w:rStyle w:val="Hyperlink"/>
                <w:noProof/>
              </w:rPr>
              <w:t>Introduction</w:t>
            </w:r>
            <w:r w:rsidR="008146A9">
              <w:rPr>
                <w:noProof/>
                <w:webHidden/>
              </w:rPr>
              <w:tab/>
            </w:r>
            <w:r w:rsidR="008146A9">
              <w:rPr>
                <w:noProof/>
                <w:webHidden/>
              </w:rPr>
              <w:fldChar w:fldCharType="begin"/>
            </w:r>
            <w:r w:rsidR="008146A9">
              <w:rPr>
                <w:noProof/>
                <w:webHidden/>
              </w:rPr>
              <w:instrText xml:space="preserve"> PAGEREF _Toc453165535 \h </w:instrText>
            </w:r>
            <w:r w:rsidR="008146A9">
              <w:rPr>
                <w:noProof/>
                <w:webHidden/>
              </w:rPr>
            </w:r>
            <w:r w:rsidR="008146A9">
              <w:rPr>
                <w:noProof/>
                <w:webHidden/>
              </w:rPr>
              <w:fldChar w:fldCharType="separate"/>
            </w:r>
            <w:r w:rsidR="00753BF7">
              <w:rPr>
                <w:noProof/>
                <w:webHidden/>
              </w:rPr>
              <w:t>5</w:t>
            </w:r>
            <w:r w:rsidR="008146A9">
              <w:rPr>
                <w:noProof/>
                <w:webHidden/>
              </w:rPr>
              <w:fldChar w:fldCharType="end"/>
            </w:r>
          </w:hyperlink>
        </w:p>
        <w:p w14:paraId="4A4BD094" w14:textId="66D70F86" w:rsidR="008146A9" w:rsidRDefault="00896B8D">
          <w:pPr>
            <w:pStyle w:val="TOC1"/>
            <w:tabs>
              <w:tab w:val="left" w:pos="440"/>
              <w:tab w:val="right" w:leader="dot" w:pos="9054"/>
            </w:tabs>
            <w:rPr>
              <w:noProof/>
              <w:sz w:val="22"/>
              <w:szCs w:val="22"/>
              <w:lang w:val="nl-NL" w:eastAsia="nl-NL"/>
            </w:rPr>
          </w:pPr>
          <w:hyperlink w:anchor="_Toc453165536" w:history="1">
            <w:r w:rsidR="008146A9" w:rsidRPr="00B87856">
              <w:rPr>
                <w:rStyle w:val="Hyperlink"/>
                <w:noProof/>
                <w:lang w:val="nl-NL"/>
              </w:rPr>
              <w:t>2.</w:t>
            </w:r>
            <w:r w:rsidR="008146A9">
              <w:rPr>
                <w:noProof/>
                <w:sz w:val="22"/>
                <w:szCs w:val="22"/>
                <w:lang w:val="nl-NL" w:eastAsia="nl-NL"/>
              </w:rPr>
              <w:tab/>
            </w:r>
            <w:r w:rsidR="008146A9" w:rsidRPr="00B87856">
              <w:rPr>
                <w:rStyle w:val="Hyperlink"/>
                <w:noProof/>
                <w:lang w:val="nl-NL"/>
              </w:rPr>
              <w:t>Files</w:t>
            </w:r>
            <w:r w:rsidR="008146A9">
              <w:rPr>
                <w:noProof/>
                <w:webHidden/>
              </w:rPr>
              <w:tab/>
            </w:r>
            <w:r w:rsidR="008146A9">
              <w:rPr>
                <w:noProof/>
                <w:webHidden/>
              </w:rPr>
              <w:fldChar w:fldCharType="begin"/>
            </w:r>
            <w:r w:rsidR="008146A9">
              <w:rPr>
                <w:noProof/>
                <w:webHidden/>
              </w:rPr>
              <w:instrText xml:space="preserve"> PAGEREF _Toc453165536 \h </w:instrText>
            </w:r>
            <w:r w:rsidR="008146A9">
              <w:rPr>
                <w:noProof/>
                <w:webHidden/>
              </w:rPr>
            </w:r>
            <w:r w:rsidR="008146A9">
              <w:rPr>
                <w:noProof/>
                <w:webHidden/>
              </w:rPr>
              <w:fldChar w:fldCharType="separate"/>
            </w:r>
            <w:r w:rsidR="00753BF7">
              <w:rPr>
                <w:noProof/>
                <w:webHidden/>
              </w:rPr>
              <w:t>6</w:t>
            </w:r>
            <w:r w:rsidR="008146A9">
              <w:rPr>
                <w:noProof/>
                <w:webHidden/>
              </w:rPr>
              <w:fldChar w:fldCharType="end"/>
            </w:r>
          </w:hyperlink>
        </w:p>
        <w:p w14:paraId="598D974E" w14:textId="10B7AD37" w:rsidR="008146A9" w:rsidRDefault="00896B8D">
          <w:pPr>
            <w:pStyle w:val="TOC2"/>
            <w:tabs>
              <w:tab w:val="left" w:pos="660"/>
              <w:tab w:val="right" w:leader="dot" w:pos="9054"/>
            </w:tabs>
            <w:rPr>
              <w:noProof/>
              <w:sz w:val="22"/>
              <w:szCs w:val="22"/>
              <w:lang w:val="nl-NL" w:eastAsia="nl-NL"/>
            </w:rPr>
          </w:pPr>
          <w:hyperlink w:anchor="_Toc453165537" w:history="1">
            <w:r w:rsidR="008146A9" w:rsidRPr="00B87856">
              <w:rPr>
                <w:rStyle w:val="Hyperlink"/>
                <w:noProof/>
              </w:rPr>
              <w:t>a)</w:t>
            </w:r>
            <w:r w:rsidR="008146A9">
              <w:rPr>
                <w:noProof/>
                <w:sz w:val="22"/>
                <w:szCs w:val="22"/>
                <w:lang w:val="nl-NL" w:eastAsia="nl-NL"/>
              </w:rPr>
              <w:tab/>
            </w:r>
            <w:r w:rsidR="008146A9" w:rsidRPr="00B87856">
              <w:rPr>
                <w:rStyle w:val="Hyperlink"/>
                <w:noProof/>
              </w:rPr>
              <w:t>data-files</w:t>
            </w:r>
            <w:r w:rsidR="008146A9">
              <w:rPr>
                <w:noProof/>
                <w:webHidden/>
              </w:rPr>
              <w:tab/>
            </w:r>
            <w:r w:rsidR="008146A9">
              <w:rPr>
                <w:noProof/>
                <w:webHidden/>
              </w:rPr>
              <w:fldChar w:fldCharType="begin"/>
            </w:r>
            <w:r w:rsidR="008146A9">
              <w:rPr>
                <w:noProof/>
                <w:webHidden/>
              </w:rPr>
              <w:instrText xml:space="preserve"> PAGEREF _Toc453165537 \h </w:instrText>
            </w:r>
            <w:r w:rsidR="008146A9">
              <w:rPr>
                <w:noProof/>
                <w:webHidden/>
              </w:rPr>
            </w:r>
            <w:r w:rsidR="008146A9">
              <w:rPr>
                <w:noProof/>
                <w:webHidden/>
              </w:rPr>
              <w:fldChar w:fldCharType="separate"/>
            </w:r>
            <w:r w:rsidR="00753BF7">
              <w:rPr>
                <w:noProof/>
                <w:webHidden/>
              </w:rPr>
              <w:t>6</w:t>
            </w:r>
            <w:r w:rsidR="008146A9">
              <w:rPr>
                <w:noProof/>
                <w:webHidden/>
              </w:rPr>
              <w:fldChar w:fldCharType="end"/>
            </w:r>
          </w:hyperlink>
        </w:p>
        <w:p w14:paraId="27F26780" w14:textId="5AC343EF" w:rsidR="008146A9" w:rsidRDefault="00896B8D">
          <w:pPr>
            <w:pStyle w:val="TOC2"/>
            <w:tabs>
              <w:tab w:val="left" w:pos="660"/>
              <w:tab w:val="right" w:leader="dot" w:pos="9054"/>
            </w:tabs>
            <w:rPr>
              <w:noProof/>
              <w:sz w:val="22"/>
              <w:szCs w:val="22"/>
              <w:lang w:val="nl-NL" w:eastAsia="nl-NL"/>
            </w:rPr>
          </w:pPr>
          <w:hyperlink w:anchor="_Toc453165538" w:history="1">
            <w:r w:rsidR="008146A9" w:rsidRPr="00B87856">
              <w:rPr>
                <w:rStyle w:val="Hyperlink"/>
                <w:noProof/>
              </w:rPr>
              <w:t>b)</w:t>
            </w:r>
            <w:r w:rsidR="008146A9">
              <w:rPr>
                <w:noProof/>
                <w:sz w:val="22"/>
                <w:szCs w:val="22"/>
                <w:lang w:val="nl-NL" w:eastAsia="nl-NL"/>
              </w:rPr>
              <w:tab/>
            </w:r>
            <w:r w:rsidR="008146A9" w:rsidRPr="00B87856">
              <w:rPr>
                <w:rStyle w:val="Hyperlink"/>
                <w:noProof/>
              </w:rPr>
              <w:t>header-files</w:t>
            </w:r>
            <w:r w:rsidR="008146A9">
              <w:rPr>
                <w:noProof/>
                <w:webHidden/>
              </w:rPr>
              <w:tab/>
            </w:r>
            <w:r w:rsidR="008146A9">
              <w:rPr>
                <w:noProof/>
                <w:webHidden/>
              </w:rPr>
              <w:fldChar w:fldCharType="begin"/>
            </w:r>
            <w:r w:rsidR="008146A9">
              <w:rPr>
                <w:noProof/>
                <w:webHidden/>
              </w:rPr>
              <w:instrText xml:space="preserve"> PAGEREF _Toc453165538 \h </w:instrText>
            </w:r>
            <w:r w:rsidR="008146A9">
              <w:rPr>
                <w:noProof/>
                <w:webHidden/>
              </w:rPr>
            </w:r>
            <w:r w:rsidR="008146A9">
              <w:rPr>
                <w:noProof/>
                <w:webHidden/>
              </w:rPr>
              <w:fldChar w:fldCharType="separate"/>
            </w:r>
            <w:r w:rsidR="00753BF7">
              <w:rPr>
                <w:noProof/>
                <w:webHidden/>
              </w:rPr>
              <w:t>6</w:t>
            </w:r>
            <w:r w:rsidR="008146A9">
              <w:rPr>
                <w:noProof/>
                <w:webHidden/>
              </w:rPr>
              <w:fldChar w:fldCharType="end"/>
            </w:r>
          </w:hyperlink>
        </w:p>
        <w:p w14:paraId="19795D03" w14:textId="205A8B77" w:rsidR="008146A9" w:rsidRDefault="00896B8D">
          <w:pPr>
            <w:pStyle w:val="TOC2"/>
            <w:tabs>
              <w:tab w:val="left" w:pos="660"/>
              <w:tab w:val="right" w:leader="dot" w:pos="9054"/>
            </w:tabs>
            <w:rPr>
              <w:noProof/>
              <w:sz w:val="22"/>
              <w:szCs w:val="22"/>
              <w:lang w:val="nl-NL" w:eastAsia="nl-NL"/>
            </w:rPr>
          </w:pPr>
          <w:hyperlink w:anchor="_Toc453165539" w:history="1">
            <w:r w:rsidR="008146A9" w:rsidRPr="00B87856">
              <w:rPr>
                <w:rStyle w:val="Hyperlink"/>
                <w:noProof/>
              </w:rPr>
              <w:t>c)</w:t>
            </w:r>
            <w:r w:rsidR="008146A9">
              <w:rPr>
                <w:noProof/>
                <w:sz w:val="22"/>
                <w:szCs w:val="22"/>
                <w:lang w:val="nl-NL" w:eastAsia="nl-NL"/>
              </w:rPr>
              <w:tab/>
            </w:r>
            <w:r w:rsidR="008146A9" w:rsidRPr="00B87856">
              <w:rPr>
                <w:rStyle w:val="Hyperlink"/>
                <w:noProof/>
              </w:rPr>
              <w:t>ROI-files</w:t>
            </w:r>
            <w:r w:rsidR="008146A9">
              <w:rPr>
                <w:noProof/>
                <w:webHidden/>
              </w:rPr>
              <w:tab/>
            </w:r>
            <w:r w:rsidR="008146A9">
              <w:rPr>
                <w:noProof/>
                <w:webHidden/>
              </w:rPr>
              <w:fldChar w:fldCharType="begin"/>
            </w:r>
            <w:r w:rsidR="008146A9">
              <w:rPr>
                <w:noProof/>
                <w:webHidden/>
              </w:rPr>
              <w:instrText xml:space="preserve"> PAGEREF _Toc453165539 \h </w:instrText>
            </w:r>
            <w:r w:rsidR="008146A9">
              <w:rPr>
                <w:noProof/>
                <w:webHidden/>
              </w:rPr>
            </w:r>
            <w:r w:rsidR="008146A9">
              <w:rPr>
                <w:noProof/>
                <w:webHidden/>
              </w:rPr>
              <w:fldChar w:fldCharType="separate"/>
            </w:r>
            <w:r w:rsidR="00753BF7">
              <w:rPr>
                <w:noProof/>
                <w:webHidden/>
              </w:rPr>
              <w:t>7</w:t>
            </w:r>
            <w:r w:rsidR="008146A9">
              <w:rPr>
                <w:noProof/>
                <w:webHidden/>
              </w:rPr>
              <w:fldChar w:fldCharType="end"/>
            </w:r>
          </w:hyperlink>
        </w:p>
        <w:p w14:paraId="5FF208D1" w14:textId="71B84156" w:rsidR="008146A9" w:rsidRDefault="00896B8D">
          <w:pPr>
            <w:pStyle w:val="TOC2"/>
            <w:tabs>
              <w:tab w:val="left" w:pos="660"/>
              <w:tab w:val="right" w:leader="dot" w:pos="9054"/>
            </w:tabs>
            <w:rPr>
              <w:noProof/>
              <w:sz w:val="22"/>
              <w:szCs w:val="22"/>
              <w:lang w:val="nl-NL" w:eastAsia="nl-NL"/>
            </w:rPr>
          </w:pPr>
          <w:hyperlink w:anchor="_Toc453165540" w:history="1">
            <w:r w:rsidR="008146A9" w:rsidRPr="00B87856">
              <w:rPr>
                <w:rStyle w:val="Hyperlink"/>
                <w:noProof/>
              </w:rPr>
              <w:t>d)</w:t>
            </w:r>
            <w:r w:rsidR="008146A9">
              <w:rPr>
                <w:noProof/>
                <w:sz w:val="22"/>
                <w:szCs w:val="22"/>
                <w:lang w:val="nl-NL" w:eastAsia="nl-NL"/>
              </w:rPr>
              <w:tab/>
            </w:r>
            <w:r w:rsidR="008146A9" w:rsidRPr="00B87856">
              <w:rPr>
                <w:rStyle w:val="Hyperlink"/>
                <w:noProof/>
              </w:rPr>
              <w:t>GRID-file</w:t>
            </w:r>
            <w:r w:rsidR="008146A9">
              <w:rPr>
                <w:noProof/>
                <w:webHidden/>
              </w:rPr>
              <w:tab/>
            </w:r>
            <w:r w:rsidR="008146A9">
              <w:rPr>
                <w:noProof/>
                <w:webHidden/>
              </w:rPr>
              <w:fldChar w:fldCharType="begin"/>
            </w:r>
            <w:r w:rsidR="008146A9">
              <w:rPr>
                <w:noProof/>
                <w:webHidden/>
              </w:rPr>
              <w:instrText xml:space="preserve"> PAGEREF _Toc453165540 \h </w:instrText>
            </w:r>
            <w:r w:rsidR="008146A9">
              <w:rPr>
                <w:noProof/>
                <w:webHidden/>
              </w:rPr>
            </w:r>
            <w:r w:rsidR="008146A9">
              <w:rPr>
                <w:noProof/>
                <w:webHidden/>
              </w:rPr>
              <w:fldChar w:fldCharType="separate"/>
            </w:r>
            <w:r w:rsidR="00753BF7">
              <w:rPr>
                <w:noProof/>
                <w:webHidden/>
              </w:rPr>
              <w:t>7</w:t>
            </w:r>
            <w:r w:rsidR="008146A9">
              <w:rPr>
                <w:noProof/>
                <w:webHidden/>
              </w:rPr>
              <w:fldChar w:fldCharType="end"/>
            </w:r>
          </w:hyperlink>
        </w:p>
        <w:p w14:paraId="634913C3" w14:textId="1C46E282" w:rsidR="008146A9" w:rsidRDefault="00896B8D">
          <w:pPr>
            <w:pStyle w:val="TOC2"/>
            <w:tabs>
              <w:tab w:val="left" w:pos="660"/>
              <w:tab w:val="right" w:leader="dot" w:pos="9054"/>
            </w:tabs>
            <w:rPr>
              <w:noProof/>
              <w:sz w:val="22"/>
              <w:szCs w:val="22"/>
              <w:lang w:val="nl-NL" w:eastAsia="nl-NL"/>
            </w:rPr>
          </w:pPr>
          <w:hyperlink w:anchor="_Toc453165541" w:history="1">
            <w:r w:rsidR="008146A9" w:rsidRPr="00B87856">
              <w:rPr>
                <w:rStyle w:val="Hyperlink"/>
                <w:noProof/>
              </w:rPr>
              <w:t>e)</w:t>
            </w:r>
            <w:r w:rsidR="008146A9">
              <w:rPr>
                <w:noProof/>
                <w:sz w:val="22"/>
                <w:szCs w:val="22"/>
                <w:lang w:val="nl-NL" w:eastAsia="nl-NL"/>
              </w:rPr>
              <w:tab/>
            </w:r>
            <w:r w:rsidR="008146A9" w:rsidRPr="00B87856">
              <w:rPr>
                <w:rStyle w:val="Hyperlink"/>
                <w:noProof/>
              </w:rPr>
              <w:t>PARAMeter-file</w:t>
            </w:r>
            <w:r w:rsidR="008146A9">
              <w:rPr>
                <w:noProof/>
                <w:webHidden/>
              </w:rPr>
              <w:tab/>
            </w:r>
            <w:r w:rsidR="008146A9">
              <w:rPr>
                <w:noProof/>
                <w:webHidden/>
              </w:rPr>
              <w:fldChar w:fldCharType="begin"/>
            </w:r>
            <w:r w:rsidR="008146A9">
              <w:rPr>
                <w:noProof/>
                <w:webHidden/>
              </w:rPr>
              <w:instrText xml:space="preserve"> PAGEREF _Toc453165541 \h </w:instrText>
            </w:r>
            <w:r w:rsidR="008146A9">
              <w:rPr>
                <w:noProof/>
                <w:webHidden/>
              </w:rPr>
            </w:r>
            <w:r w:rsidR="008146A9">
              <w:rPr>
                <w:noProof/>
                <w:webHidden/>
              </w:rPr>
              <w:fldChar w:fldCharType="separate"/>
            </w:r>
            <w:r w:rsidR="00753BF7">
              <w:rPr>
                <w:noProof/>
                <w:webHidden/>
              </w:rPr>
              <w:t>8</w:t>
            </w:r>
            <w:r w:rsidR="008146A9">
              <w:rPr>
                <w:noProof/>
                <w:webHidden/>
              </w:rPr>
              <w:fldChar w:fldCharType="end"/>
            </w:r>
          </w:hyperlink>
        </w:p>
        <w:p w14:paraId="058817E1" w14:textId="64EB7F04" w:rsidR="008146A9" w:rsidRDefault="00896B8D">
          <w:pPr>
            <w:pStyle w:val="TOC2"/>
            <w:tabs>
              <w:tab w:val="left" w:pos="660"/>
              <w:tab w:val="right" w:leader="dot" w:pos="9054"/>
            </w:tabs>
            <w:rPr>
              <w:noProof/>
              <w:sz w:val="22"/>
              <w:szCs w:val="22"/>
              <w:lang w:val="nl-NL" w:eastAsia="nl-NL"/>
            </w:rPr>
          </w:pPr>
          <w:hyperlink w:anchor="_Toc453165542" w:history="1">
            <w:r w:rsidR="008146A9" w:rsidRPr="00B87856">
              <w:rPr>
                <w:rStyle w:val="Hyperlink"/>
                <w:noProof/>
              </w:rPr>
              <w:t>f)</w:t>
            </w:r>
            <w:r w:rsidR="008146A9">
              <w:rPr>
                <w:noProof/>
                <w:sz w:val="22"/>
                <w:szCs w:val="22"/>
                <w:lang w:val="nl-NL" w:eastAsia="nl-NL"/>
              </w:rPr>
              <w:tab/>
            </w:r>
            <w:r w:rsidR="008146A9" w:rsidRPr="00B87856">
              <w:rPr>
                <w:rStyle w:val="Hyperlink"/>
                <w:noProof/>
              </w:rPr>
              <w:t>RESult-file</w:t>
            </w:r>
            <w:r w:rsidR="008146A9">
              <w:rPr>
                <w:noProof/>
                <w:webHidden/>
              </w:rPr>
              <w:tab/>
            </w:r>
            <w:r w:rsidR="008146A9">
              <w:rPr>
                <w:noProof/>
                <w:webHidden/>
              </w:rPr>
              <w:fldChar w:fldCharType="begin"/>
            </w:r>
            <w:r w:rsidR="008146A9">
              <w:rPr>
                <w:noProof/>
                <w:webHidden/>
              </w:rPr>
              <w:instrText xml:space="preserve"> PAGEREF _Toc453165542 \h </w:instrText>
            </w:r>
            <w:r w:rsidR="008146A9">
              <w:rPr>
                <w:noProof/>
                <w:webHidden/>
              </w:rPr>
            </w:r>
            <w:r w:rsidR="008146A9">
              <w:rPr>
                <w:noProof/>
                <w:webHidden/>
              </w:rPr>
              <w:fldChar w:fldCharType="separate"/>
            </w:r>
            <w:r w:rsidR="00753BF7">
              <w:rPr>
                <w:noProof/>
                <w:webHidden/>
              </w:rPr>
              <w:t>9</w:t>
            </w:r>
            <w:r w:rsidR="008146A9">
              <w:rPr>
                <w:noProof/>
                <w:webHidden/>
              </w:rPr>
              <w:fldChar w:fldCharType="end"/>
            </w:r>
          </w:hyperlink>
        </w:p>
        <w:p w14:paraId="5108C5C4" w14:textId="4AA7D68B" w:rsidR="008146A9" w:rsidRDefault="00896B8D">
          <w:pPr>
            <w:pStyle w:val="TOC1"/>
            <w:tabs>
              <w:tab w:val="left" w:pos="440"/>
              <w:tab w:val="right" w:leader="dot" w:pos="9054"/>
            </w:tabs>
            <w:rPr>
              <w:noProof/>
              <w:sz w:val="22"/>
              <w:szCs w:val="22"/>
              <w:lang w:val="nl-NL" w:eastAsia="nl-NL"/>
            </w:rPr>
          </w:pPr>
          <w:hyperlink w:anchor="_Toc453165543" w:history="1">
            <w:r w:rsidR="008146A9" w:rsidRPr="00B87856">
              <w:rPr>
                <w:rStyle w:val="Hyperlink"/>
                <w:noProof/>
              </w:rPr>
              <w:t>3.</w:t>
            </w:r>
            <w:r w:rsidR="008146A9">
              <w:rPr>
                <w:noProof/>
                <w:sz w:val="22"/>
                <w:szCs w:val="22"/>
                <w:lang w:val="nl-NL" w:eastAsia="nl-NL"/>
              </w:rPr>
              <w:tab/>
            </w:r>
            <w:r w:rsidR="008146A9" w:rsidRPr="00B87856">
              <w:rPr>
                <w:rStyle w:val="Hyperlink"/>
                <w:noProof/>
              </w:rPr>
              <w:t>Outline of the program</w:t>
            </w:r>
            <w:r w:rsidR="008146A9">
              <w:rPr>
                <w:noProof/>
                <w:webHidden/>
              </w:rPr>
              <w:tab/>
            </w:r>
            <w:r w:rsidR="008146A9">
              <w:rPr>
                <w:noProof/>
                <w:webHidden/>
              </w:rPr>
              <w:fldChar w:fldCharType="begin"/>
            </w:r>
            <w:r w:rsidR="008146A9">
              <w:rPr>
                <w:noProof/>
                <w:webHidden/>
              </w:rPr>
              <w:instrText xml:space="preserve"> PAGEREF _Toc453165543 \h </w:instrText>
            </w:r>
            <w:r w:rsidR="008146A9">
              <w:rPr>
                <w:noProof/>
                <w:webHidden/>
              </w:rPr>
            </w:r>
            <w:r w:rsidR="008146A9">
              <w:rPr>
                <w:noProof/>
                <w:webHidden/>
              </w:rPr>
              <w:fldChar w:fldCharType="separate"/>
            </w:r>
            <w:r w:rsidR="00753BF7">
              <w:rPr>
                <w:noProof/>
                <w:webHidden/>
              </w:rPr>
              <w:t>10</w:t>
            </w:r>
            <w:r w:rsidR="008146A9">
              <w:rPr>
                <w:noProof/>
                <w:webHidden/>
              </w:rPr>
              <w:fldChar w:fldCharType="end"/>
            </w:r>
          </w:hyperlink>
        </w:p>
        <w:p w14:paraId="5897BE6D" w14:textId="2941F625" w:rsidR="008146A9" w:rsidRDefault="00896B8D">
          <w:pPr>
            <w:pStyle w:val="TOC1"/>
            <w:tabs>
              <w:tab w:val="left" w:pos="440"/>
              <w:tab w:val="right" w:leader="dot" w:pos="9054"/>
            </w:tabs>
            <w:rPr>
              <w:noProof/>
              <w:sz w:val="22"/>
              <w:szCs w:val="22"/>
              <w:lang w:val="nl-NL" w:eastAsia="nl-NL"/>
            </w:rPr>
          </w:pPr>
          <w:hyperlink w:anchor="_Toc453165544" w:history="1">
            <w:r w:rsidR="008146A9" w:rsidRPr="00B87856">
              <w:rPr>
                <w:rStyle w:val="Hyperlink"/>
                <w:noProof/>
              </w:rPr>
              <w:t>4.</w:t>
            </w:r>
            <w:r w:rsidR="008146A9">
              <w:rPr>
                <w:noProof/>
                <w:sz w:val="22"/>
                <w:szCs w:val="22"/>
                <w:lang w:val="nl-NL" w:eastAsia="nl-NL"/>
              </w:rPr>
              <w:tab/>
            </w:r>
            <w:r w:rsidR="008146A9" w:rsidRPr="00B87856">
              <w:rPr>
                <w:rStyle w:val="Hyperlink"/>
                <w:noProof/>
              </w:rPr>
              <w:t>the PARAMeter structure</w:t>
            </w:r>
            <w:r w:rsidR="008146A9">
              <w:rPr>
                <w:noProof/>
                <w:webHidden/>
              </w:rPr>
              <w:tab/>
            </w:r>
            <w:r w:rsidR="008146A9">
              <w:rPr>
                <w:noProof/>
                <w:webHidden/>
              </w:rPr>
              <w:fldChar w:fldCharType="begin"/>
            </w:r>
            <w:r w:rsidR="008146A9">
              <w:rPr>
                <w:noProof/>
                <w:webHidden/>
              </w:rPr>
              <w:instrText xml:space="preserve"> PAGEREF _Toc453165544 \h </w:instrText>
            </w:r>
            <w:r w:rsidR="008146A9">
              <w:rPr>
                <w:noProof/>
                <w:webHidden/>
              </w:rPr>
            </w:r>
            <w:r w:rsidR="008146A9">
              <w:rPr>
                <w:noProof/>
                <w:webHidden/>
              </w:rPr>
              <w:fldChar w:fldCharType="separate"/>
            </w:r>
            <w:r w:rsidR="00753BF7">
              <w:rPr>
                <w:noProof/>
                <w:webHidden/>
              </w:rPr>
              <w:t>12</w:t>
            </w:r>
            <w:r w:rsidR="008146A9">
              <w:rPr>
                <w:noProof/>
                <w:webHidden/>
              </w:rPr>
              <w:fldChar w:fldCharType="end"/>
            </w:r>
          </w:hyperlink>
        </w:p>
        <w:p w14:paraId="50714DB6" w14:textId="4BBF6341" w:rsidR="008146A9" w:rsidRDefault="00896B8D">
          <w:pPr>
            <w:pStyle w:val="TOC1"/>
            <w:tabs>
              <w:tab w:val="left" w:pos="440"/>
              <w:tab w:val="right" w:leader="dot" w:pos="9054"/>
            </w:tabs>
            <w:rPr>
              <w:noProof/>
              <w:sz w:val="22"/>
              <w:szCs w:val="22"/>
              <w:lang w:val="nl-NL" w:eastAsia="nl-NL"/>
            </w:rPr>
          </w:pPr>
          <w:hyperlink w:anchor="_Toc453165545" w:history="1">
            <w:r w:rsidR="008146A9" w:rsidRPr="00B87856">
              <w:rPr>
                <w:rStyle w:val="Hyperlink"/>
                <w:noProof/>
              </w:rPr>
              <w:t>5.</w:t>
            </w:r>
            <w:r w:rsidR="008146A9">
              <w:rPr>
                <w:noProof/>
                <w:sz w:val="22"/>
                <w:szCs w:val="22"/>
                <w:lang w:val="nl-NL" w:eastAsia="nl-NL"/>
              </w:rPr>
              <w:tab/>
            </w:r>
            <w:r w:rsidR="008146A9" w:rsidRPr="00B87856">
              <w:rPr>
                <w:rStyle w:val="Hyperlink"/>
                <w:noProof/>
              </w:rPr>
              <w:t>The RESult structure</w:t>
            </w:r>
            <w:r w:rsidR="008146A9">
              <w:rPr>
                <w:noProof/>
                <w:webHidden/>
              </w:rPr>
              <w:tab/>
            </w:r>
            <w:r w:rsidR="008146A9">
              <w:rPr>
                <w:noProof/>
                <w:webHidden/>
              </w:rPr>
              <w:fldChar w:fldCharType="begin"/>
            </w:r>
            <w:r w:rsidR="008146A9">
              <w:rPr>
                <w:noProof/>
                <w:webHidden/>
              </w:rPr>
              <w:instrText xml:space="preserve"> PAGEREF _Toc453165545 \h </w:instrText>
            </w:r>
            <w:r w:rsidR="008146A9">
              <w:rPr>
                <w:noProof/>
                <w:webHidden/>
              </w:rPr>
            </w:r>
            <w:r w:rsidR="008146A9">
              <w:rPr>
                <w:noProof/>
                <w:webHidden/>
              </w:rPr>
              <w:fldChar w:fldCharType="separate"/>
            </w:r>
            <w:r w:rsidR="00753BF7">
              <w:rPr>
                <w:noProof/>
                <w:webHidden/>
              </w:rPr>
              <w:t>14</w:t>
            </w:r>
            <w:r w:rsidR="008146A9">
              <w:rPr>
                <w:noProof/>
                <w:webHidden/>
              </w:rPr>
              <w:fldChar w:fldCharType="end"/>
            </w:r>
          </w:hyperlink>
        </w:p>
        <w:p w14:paraId="25BF3176" w14:textId="6CF98241" w:rsidR="008146A9" w:rsidRDefault="00896B8D">
          <w:pPr>
            <w:pStyle w:val="TOC1"/>
            <w:tabs>
              <w:tab w:val="left" w:pos="440"/>
              <w:tab w:val="right" w:leader="dot" w:pos="9054"/>
            </w:tabs>
            <w:rPr>
              <w:noProof/>
              <w:sz w:val="22"/>
              <w:szCs w:val="22"/>
              <w:lang w:val="nl-NL" w:eastAsia="nl-NL"/>
            </w:rPr>
          </w:pPr>
          <w:hyperlink w:anchor="_Toc453165546" w:history="1">
            <w:r w:rsidR="008146A9" w:rsidRPr="00B87856">
              <w:rPr>
                <w:rStyle w:val="Hyperlink"/>
                <w:noProof/>
              </w:rPr>
              <w:t>6.</w:t>
            </w:r>
            <w:r w:rsidR="008146A9">
              <w:rPr>
                <w:noProof/>
                <w:sz w:val="22"/>
                <w:szCs w:val="22"/>
                <w:lang w:val="nl-NL" w:eastAsia="nl-NL"/>
              </w:rPr>
              <w:tab/>
            </w:r>
            <w:r w:rsidR="008146A9" w:rsidRPr="00B87856">
              <w:rPr>
                <w:rStyle w:val="Hyperlink"/>
                <w:noProof/>
              </w:rPr>
              <w:t>Syntax user defined functions</w:t>
            </w:r>
            <w:r w:rsidR="008146A9">
              <w:rPr>
                <w:noProof/>
                <w:webHidden/>
              </w:rPr>
              <w:tab/>
            </w:r>
            <w:r w:rsidR="008146A9">
              <w:rPr>
                <w:noProof/>
                <w:webHidden/>
              </w:rPr>
              <w:fldChar w:fldCharType="begin"/>
            </w:r>
            <w:r w:rsidR="008146A9">
              <w:rPr>
                <w:noProof/>
                <w:webHidden/>
              </w:rPr>
              <w:instrText xml:space="preserve"> PAGEREF _Toc453165546 \h </w:instrText>
            </w:r>
            <w:r w:rsidR="008146A9">
              <w:rPr>
                <w:noProof/>
                <w:webHidden/>
              </w:rPr>
            </w:r>
            <w:r w:rsidR="008146A9">
              <w:rPr>
                <w:noProof/>
                <w:webHidden/>
              </w:rPr>
              <w:fldChar w:fldCharType="separate"/>
            </w:r>
            <w:r w:rsidR="00753BF7">
              <w:rPr>
                <w:noProof/>
                <w:webHidden/>
              </w:rPr>
              <w:t>16</w:t>
            </w:r>
            <w:r w:rsidR="008146A9">
              <w:rPr>
                <w:noProof/>
                <w:webHidden/>
              </w:rPr>
              <w:fldChar w:fldCharType="end"/>
            </w:r>
          </w:hyperlink>
        </w:p>
        <w:p w14:paraId="32D93663" w14:textId="114A6D8C" w:rsidR="008146A9" w:rsidRDefault="00896B8D">
          <w:pPr>
            <w:pStyle w:val="TOC2"/>
            <w:tabs>
              <w:tab w:val="left" w:pos="660"/>
              <w:tab w:val="right" w:leader="dot" w:pos="9054"/>
            </w:tabs>
            <w:rPr>
              <w:noProof/>
              <w:sz w:val="22"/>
              <w:szCs w:val="22"/>
              <w:lang w:val="nl-NL" w:eastAsia="nl-NL"/>
            </w:rPr>
          </w:pPr>
          <w:hyperlink w:anchor="_Toc453165547" w:history="1">
            <w:r w:rsidR="008146A9" w:rsidRPr="00B87856">
              <w:rPr>
                <w:rStyle w:val="Hyperlink"/>
                <w:noProof/>
              </w:rPr>
              <w:t>a)</w:t>
            </w:r>
            <w:r w:rsidR="008146A9">
              <w:rPr>
                <w:noProof/>
                <w:sz w:val="22"/>
                <w:szCs w:val="22"/>
                <w:lang w:val="nl-NL" w:eastAsia="nl-NL"/>
              </w:rPr>
              <w:tab/>
            </w:r>
            <w:r w:rsidR="008146A9" w:rsidRPr="00B87856">
              <w:rPr>
                <w:rStyle w:val="Hyperlink"/>
                <w:noProof/>
              </w:rPr>
              <w:t>General fields in parameter struct</w:t>
            </w:r>
            <w:r w:rsidR="008146A9">
              <w:rPr>
                <w:noProof/>
                <w:webHidden/>
              </w:rPr>
              <w:tab/>
            </w:r>
            <w:r w:rsidR="008146A9">
              <w:rPr>
                <w:noProof/>
                <w:webHidden/>
              </w:rPr>
              <w:fldChar w:fldCharType="begin"/>
            </w:r>
            <w:r w:rsidR="008146A9">
              <w:rPr>
                <w:noProof/>
                <w:webHidden/>
              </w:rPr>
              <w:instrText xml:space="preserve"> PAGEREF _Toc453165547 \h </w:instrText>
            </w:r>
            <w:r w:rsidR="008146A9">
              <w:rPr>
                <w:noProof/>
                <w:webHidden/>
              </w:rPr>
            </w:r>
            <w:r w:rsidR="008146A9">
              <w:rPr>
                <w:noProof/>
                <w:webHidden/>
              </w:rPr>
              <w:fldChar w:fldCharType="separate"/>
            </w:r>
            <w:r w:rsidR="00753BF7">
              <w:rPr>
                <w:noProof/>
                <w:webHidden/>
              </w:rPr>
              <w:t>16</w:t>
            </w:r>
            <w:r w:rsidR="008146A9">
              <w:rPr>
                <w:noProof/>
                <w:webHidden/>
              </w:rPr>
              <w:fldChar w:fldCharType="end"/>
            </w:r>
          </w:hyperlink>
        </w:p>
        <w:p w14:paraId="5208487C" w14:textId="4EF8A114" w:rsidR="008146A9" w:rsidRDefault="00896B8D">
          <w:pPr>
            <w:pStyle w:val="TOC2"/>
            <w:tabs>
              <w:tab w:val="left" w:pos="660"/>
              <w:tab w:val="right" w:leader="dot" w:pos="9054"/>
            </w:tabs>
            <w:rPr>
              <w:noProof/>
              <w:sz w:val="22"/>
              <w:szCs w:val="22"/>
              <w:lang w:val="nl-NL" w:eastAsia="nl-NL"/>
            </w:rPr>
          </w:pPr>
          <w:hyperlink w:anchor="_Toc453165548" w:history="1">
            <w:r w:rsidR="008146A9" w:rsidRPr="00B87856">
              <w:rPr>
                <w:rStyle w:val="Hyperlink"/>
                <w:noProof/>
              </w:rPr>
              <w:t>b)</w:t>
            </w:r>
            <w:r w:rsidR="008146A9">
              <w:rPr>
                <w:noProof/>
                <w:sz w:val="22"/>
                <w:szCs w:val="22"/>
                <w:lang w:val="nl-NL" w:eastAsia="nl-NL"/>
              </w:rPr>
              <w:tab/>
            </w:r>
            <w:r w:rsidR="008146A9" w:rsidRPr="00B87856">
              <w:rPr>
                <w:rStyle w:val="Hyperlink"/>
                <w:noProof/>
              </w:rPr>
              <w:t>Variable transport</w:t>
            </w:r>
            <w:r w:rsidR="008146A9">
              <w:rPr>
                <w:noProof/>
                <w:webHidden/>
              </w:rPr>
              <w:tab/>
            </w:r>
            <w:r w:rsidR="008146A9">
              <w:rPr>
                <w:noProof/>
                <w:webHidden/>
              </w:rPr>
              <w:fldChar w:fldCharType="begin"/>
            </w:r>
            <w:r w:rsidR="008146A9">
              <w:rPr>
                <w:noProof/>
                <w:webHidden/>
              </w:rPr>
              <w:instrText xml:space="preserve"> PAGEREF _Toc453165548 \h </w:instrText>
            </w:r>
            <w:r w:rsidR="008146A9">
              <w:rPr>
                <w:noProof/>
                <w:webHidden/>
              </w:rPr>
            </w:r>
            <w:r w:rsidR="008146A9">
              <w:rPr>
                <w:noProof/>
                <w:webHidden/>
              </w:rPr>
              <w:fldChar w:fldCharType="separate"/>
            </w:r>
            <w:r w:rsidR="00753BF7">
              <w:rPr>
                <w:noProof/>
                <w:webHidden/>
              </w:rPr>
              <w:t>16</w:t>
            </w:r>
            <w:r w:rsidR="008146A9">
              <w:rPr>
                <w:noProof/>
                <w:webHidden/>
              </w:rPr>
              <w:fldChar w:fldCharType="end"/>
            </w:r>
          </w:hyperlink>
        </w:p>
        <w:p w14:paraId="22D192B1" w14:textId="78DCDE53" w:rsidR="008146A9" w:rsidRDefault="00896B8D">
          <w:pPr>
            <w:pStyle w:val="TOC2"/>
            <w:tabs>
              <w:tab w:val="left" w:pos="660"/>
              <w:tab w:val="right" w:leader="dot" w:pos="9054"/>
            </w:tabs>
            <w:rPr>
              <w:noProof/>
              <w:sz w:val="22"/>
              <w:szCs w:val="22"/>
              <w:lang w:val="nl-NL" w:eastAsia="nl-NL"/>
            </w:rPr>
          </w:pPr>
          <w:hyperlink w:anchor="_Toc453165549" w:history="1">
            <w:r w:rsidR="008146A9" w:rsidRPr="00B87856">
              <w:rPr>
                <w:rStyle w:val="Hyperlink"/>
                <w:noProof/>
              </w:rPr>
              <w:t>c)</w:t>
            </w:r>
            <w:r w:rsidR="008146A9">
              <w:rPr>
                <w:noProof/>
                <w:sz w:val="22"/>
                <w:szCs w:val="22"/>
                <w:lang w:val="nl-NL" w:eastAsia="nl-NL"/>
              </w:rPr>
              <w:tab/>
            </w:r>
            <w:r w:rsidR="008146A9" w:rsidRPr="00B87856">
              <w:rPr>
                <w:rStyle w:val="Hyperlink"/>
                <w:noProof/>
              </w:rPr>
              <w:t>Blockmatching</w:t>
            </w:r>
            <w:r w:rsidR="008146A9">
              <w:rPr>
                <w:noProof/>
                <w:webHidden/>
              </w:rPr>
              <w:tab/>
            </w:r>
            <w:r w:rsidR="008146A9">
              <w:rPr>
                <w:noProof/>
                <w:webHidden/>
              </w:rPr>
              <w:fldChar w:fldCharType="begin"/>
            </w:r>
            <w:r w:rsidR="008146A9">
              <w:rPr>
                <w:noProof/>
                <w:webHidden/>
              </w:rPr>
              <w:instrText xml:space="preserve"> PAGEREF _Toc453165549 \h </w:instrText>
            </w:r>
            <w:r w:rsidR="008146A9">
              <w:rPr>
                <w:noProof/>
                <w:webHidden/>
              </w:rPr>
            </w:r>
            <w:r w:rsidR="008146A9">
              <w:rPr>
                <w:noProof/>
                <w:webHidden/>
              </w:rPr>
              <w:fldChar w:fldCharType="separate"/>
            </w:r>
            <w:r w:rsidR="00753BF7">
              <w:rPr>
                <w:noProof/>
                <w:webHidden/>
              </w:rPr>
              <w:t>16</w:t>
            </w:r>
            <w:r w:rsidR="008146A9">
              <w:rPr>
                <w:noProof/>
                <w:webHidden/>
              </w:rPr>
              <w:fldChar w:fldCharType="end"/>
            </w:r>
          </w:hyperlink>
        </w:p>
        <w:p w14:paraId="5CF55B61" w14:textId="4D8E1DBE" w:rsidR="008146A9" w:rsidRDefault="00896B8D">
          <w:pPr>
            <w:pStyle w:val="TOC2"/>
            <w:tabs>
              <w:tab w:val="left" w:pos="660"/>
              <w:tab w:val="right" w:leader="dot" w:pos="9054"/>
            </w:tabs>
            <w:rPr>
              <w:noProof/>
              <w:sz w:val="22"/>
              <w:szCs w:val="22"/>
              <w:lang w:val="nl-NL" w:eastAsia="nl-NL"/>
            </w:rPr>
          </w:pPr>
          <w:hyperlink w:anchor="_Toc453165550" w:history="1">
            <w:r w:rsidR="008146A9" w:rsidRPr="00B87856">
              <w:rPr>
                <w:rStyle w:val="Hyperlink"/>
                <w:noProof/>
              </w:rPr>
              <w:t>d)</w:t>
            </w:r>
            <w:r w:rsidR="008146A9">
              <w:rPr>
                <w:noProof/>
                <w:sz w:val="22"/>
                <w:szCs w:val="22"/>
                <w:lang w:val="nl-NL" w:eastAsia="nl-NL"/>
              </w:rPr>
              <w:tab/>
            </w:r>
            <w:r w:rsidR="008146A9" w:rsidRPr="00B87856">
              <w:rPr>
                <w:rStyle w:val="Hyperlink"/>
                <w:noProof/>
              </w:rPr>
              <w:t>Cross-correlation</w:t>
            </w:r>
            <w:r w:rsidR="008146A9">
              <w:rPr>
                <w:noProof/>
                <w:webHidden/>
              </w:rPr>
              <w:tab/>
            </w:r>
            <w:r w:rsidR="008146A9">
              <w:rPr>
                <w:noProof/>
                <w:webHidden/>
              </w:rPr>
              <w:fldChar w:fldCharType="begin"/>
            </w:r>
            <w:r w:rsidR="008146A9">
              <w:rPr>
                <w:noProof/>
                <w:webHidden/>
              </w:rPr>
              <w:instrText xml:space="preserve"> PAGEREF _Toc453165550 \h </w:instrText>
            </w:r>
            <w:r w:rsidR="008146A9">
              <w:rPr>
                <w:noProof/>
                <w:webHidden/>
              </w:rPr>
            </w:r>
            <w:r w:rsidR="008146A9">
              <w:rPr>
                <w:noProof/>
                <w:webHidden/>
              </w:rPr>
              <w:fldChar w:fldCharType="separate"/>
            </w:r>
            <w:r w:rsidR="00753BF7">
              <w:rPr>
                <w:noProof/>
                <w:webHidden/>
              </w:rPr>
              <w:t>17</w:t>
            </w:r>
            <w:r w:rsidR="008146A9">
              <w:rPr>
                <w:noProof/>
                <w:webHidden/>
              </w:rPr>
              <w:fldChar w:fldCharType="end"/>
            </w:r>
          </w:hyperlink>
        </w:p>
        <w:p w14:paraId="4BBF723A" w14:textId="0D6629F4" w:rsidR="008146A9" w:rsidRDefault="00896B8D">
          <w:pPr>
            <w:pStyle w:val="TOC2"/>
            <w:tabs>
              <w:tab w:val="left" w:pos="660"/>
              <w:tab w:val="right" w:leader="dot" w:pos="9054"/>
            </w:tabs>
            <w:rPr>
              <w:noProof/>
              <w:sz w:val="22"/>
              <w:szCs w:val="22"/>
              <w:lang w:val="nl-NL" w:eastAsia="nl-NL"/>
            </w:rPr>
          </w:pPr>
          <w:hyperlink w:anchor="_Toc453165551" w:history="1">
            <w:r w:rsidR="008146A9" w:rsidRPr="00B87856">
              <w:rPr>
                <w:rStyle w:val="Hyperlink"/>
                <w:noProof/>
              </w:rPr>
              <w:t>e)</w:t>
            </w:r>
            <w:r w:rsidR="008146A9">
              <w:rPr>
                <w:noProof/>
                <w:sz w:val="22"/>
                <w:szCs w:val="22"/>
                <w:lang w:val="nl-NL" w:eastAsia="nl-NL"/>
              </w:rPr>
              <w:tab/>
            </w:r>
            <w:r w:rsidR="008146A9" w:rsidRPr="00B87856">
              <w:rPr>
                <w:rStyle w:val="Hyperlink"/>
                <w:noProof/>
              </w:rPr>
              <w:t>Peak interpolation</w:t>
            </w:r>
            <w:r w:rsidR="008146A9">
              <w:rPr>
                <w:noProof/>
                <w:webHidden/>
              </w:rPr>
              <w:tab/>
            </w:r>
            <w:r w:rsidR="008146A9">
              <w:rPr>
                <w:noProof/>
                <w:webHidden/>
              </w:rPr>
              <w:fldChar w:fldCharType="begin"/>
            </w:r>
            <w:r w:rsidR="008146A9">
              <w:rPr>
                <w:noProof/>
                <w:webHidden/>
              </w:rPr>
              <w:instrText xml:space="preserve"> PAGEREF _Toc453165551 \h </w:instrText>
            </w:r>
            <w:r w:rsidR="008146A9">
              <w:rPr>
                <w:noProof/>
                <w:webHidden/>
              </w:rPr>
            </w:r>
            <w:r w:rsidR="008146A9">
              <w:rPr>
                <w:noProof/>
                <w:webHidden/>
              </w:rPr>
              <w:fldChar w:fldCharType="separate"/>
            </w:r>
            <w:r w:rsidR="00753BF7">
              <w:rPr>
                <w:noProof/>
                <w:webHidden/>
              </w:rPr>
              <w:t>18</w:t>
            </w:r>
            <w:r w:rsidR="008146A9">
              <w:rPr>
                <w:noProof/>
                <w:webHidden/>
              </w:rPr>
              <w:fldChar w:fldCharType="end"/>
            </w:r>
          </w:hyperlink>
        </w:p>
        <w:p w14:paraId="0A8DFAAF" w14:textId="55398DAE" w:rsidR="008146A9" w:rsidRDefault="00896B8D">
          <w:pPr>
            <w:pStyle w:val="TOC2"/>
            <w:tabs>
              <w:tab w:val="left" w:pos="660"/>
              <w:tab w:val="right" w:leader="dot" w:pos="9054"/>
            </w:tabs>
            <w:rPr>
              <w:noProof/>
              <w:sz w:val="22"/>
              <w:szCs w:val="22"/>
              <w:lang w:val="nl-NL" w:eastAsia="nl-NL"/>
            </w:rPr>
          </w:pPr>
          <w:hyperlink w:anchor="_Toc453165552" w:history="1">
            <w:r w:rsidR="008146A9" w:rsidRPr="00B87856">
              <w:rPr>
                <w:rStyle w:val="Hyperlink"/>
                <w:noProof/>
              </w:rPr>
              <w:t>f)</w:t>
            </w:r>
            <w:r w:rsidR="008146A9">
              <w:rPr>
                <w:noProof/>
                <w:sz w:val="22"/>
                <w:szCs w:val="22"/>
                <w:lang w:val="nl-NL" w:eastAsia="nl-NL"/>
              </w:rPr>
              <w:tab/>
            </w:r>
            <w:r w:rsidR="008146A9" w:rsidRPr="00B87856">
              <w:rPr>
                <w:rStyle w:val="Hyperlink"/>
                <w:noProof/>
              </w:rPr>
              <w:t>Filtering</w:t>
            </w:r>
            <w:r w:rsidR="008146A9">
              <w:rPr>
                <w:noProof/>
                <w:webHidden/>
              </w:rPr>
              <w:tab/>
            </w:r>
            <w:r w:rsidR="008146A9">
              <w:rPr>
                <w:noProof/>
                <w:webHidden/>
              </w:rPr>
              <w:fldChar w:fldCharType="begin"/>
            </w:r>
            <w:r w:rsidR="008146A9">
              <w:rPr>
                <w:noProof/>
                <w:webHidden/>
              </w:rPr>
              <w:instrText xml:space="preserve"> PAGEREF _Toc453165552 \h </w:instrText>
            </w:r>
            <w:r w:rsidR="008146A9">
              <w:rPr>
                <w:noProof/>
                <w:webHidden/>
              </w:rPr>
            </w:r>
            <w:r w:rsidR="008146A9">
              <w:rPr>
                <w:noProof/>
                <w:webHidden/>
              </w:rPr>
              <w:fldChar w:fldCharType="separate"/>
            </w:r>
            <w:r w:rsidR="00753BF7">
              <w:rPr>
                <w:noProof/>
                <w:webHidden/>
              </w:rPr>
              <w:t>18</w:t>
            </w:r>
            <w:r w:rsidR="008146A9">
              <w:rPr>
                <w:noProof/>
                <w:webHidden/>
              </w:rPr>
              <w:fldChar w:fldCharType="end"/>
            </w:r>
          </w:hyperlink>
        </w:p>
        <w:p w14:paraId="03D6B65D" w14:textId="5C2A958E" w:rsidR="008146A9" w:rsidRDefault="00896B8D">
          <w:pPr>
            <w:pStyle w:val="TOC2"/>
            <w:tabs>
              <w:tab w:val="left" w:pos="660"/>
              <w:tab w:val="right" w:leader="dot" w:pos="9054"/>
            </w:tabs>
            <w:rPr>
              <w:noProof/>
              <w:sz w:val="22"/>
              <w:szCs w:val="22"/>
              <w:lang w:val="nl-NL" w:eastAsia="nl-NL"/>
            </w:rPr>
          </w:pPr>
          <w:hyperlink w:anchor="_Toc453165553" w:history="1">
            <w:r w:rsidR="008146A9" w:rsidRPr="00B87856">
              <w:rPr>
                <w:rStyle w:val="Hyperlink"/>
                <w:noProof/>
              </w:rPr>
              <w:t>g)</w:t>
            </w:r>
            <w:r w:rsidR="008146A9">
              <w:rPr>
                <w:noProof/>
                <w:sz w:val="22"/>
                <w:szCs w:val="22"/>
                <w:lang w:val="nl-NL" w:eastAsia="nl-NL"/>
              </w:rPr>
              <w:tab/>
            </w:r>
            <w:r w:rsidR="008146A9" w:rsidRPr="00B87856">
              <w:rPr>
                <w:rStyle w:val="Hyperlink"/>
                <w:noProof/>
              </w:rPr>
              <w:t>Post-processing</w:t>
            </w:r>
            <w:r w:rsidR="008146A9">
              <w:rPr>
                <w:noProof/>
                <w:webHidden/>
              </w:rPr>
              <w:tab/>
            </w:r>
            <w:r w:rsidR="008146A9">
              <w:rPr>
                <w:noProof/>
                <w:webHidden/>
              </w:rPr>
              <w:fldChar w:fldCharType="begin"/>
            </w:r>
            <w:r w:rsidR="008146A9">
              <w:rPr>
                <w:noProof/>
                <w:webHidden/>
              </w:rPr>
              <w:instrText xml:space="preserve"> PAGEREF _Toc453165553 \h </w:instrText>
            </w:r>
            <w:r w:rsidR="008146A9">
              <w:rPr>
                <w:noProof/>
                <w:webHidden/>
              </w:rPr>
            </w:r>
            <w:r w:rsidR="008146A9">
              <w:rPr>
                <w:noProof/>
                <w:webHidden/>
              </w:rPr>
              <w:fldChar w:fldCharType="separate"/>
            </w:r>
            <w:r w:rsidR="00753BF7">
              <w:rPr>
                <w:noProof/>
                <w:webHidden/>
              </w:rPr>
              <w:t>19</w:t>
            </w:r>
            <w:r w:rsidR="008146A9">
              <w:rPr>
                <w:noProof/>
                <w:webHidden/>
              </w:rPr>
              <w:fldChar w:fldCharType="end"/>
            </w:r>
          </w:hyperlink>
        </w:p>
        <w:p w14:paraId="5F1EB665" w14:textId="0009FF13" w:rsidR="008146A9" w:rsidRDefault="00896B8D">
          <w:pPr>
            <w:pStyle w:val="TOC2"/>
            <w:tabs>
              <w:tab w:val="left" w:pos="660"/>
              <w:tab w:val="right" w:leader="dot" w:pos="9054"/>
            </w:tabs>
            <w:rPr>
              <w:noProof/>
              <w:sz w:val="22"/>
              <w:szCs w:val="22"/>
              <w:lang w:val="nl-NL" w:eastAsia="nl-NL"/>
            </w:rPr>
          </w:pPr>
          <w:hyperlink w:anchor="_Toc453165554" w:history="1">
            <w:r w:rsidR="008146A9" w:rsidRPr="00B87856">
              <w:rPr>
                <w:rStyle w:val="Hyperlink"/>
                <w:noProof/>
              </w:rPr>
              <w:t>h)</w:t>
            </w:r>
            <w:r w:rsidR="008146A9">
              <w:rPr>
                <w:noProof/>
                <w:sz w:val="22"/>
                <w:szCs w:val="22"/>
                <w:lang w:val="nl-NL" w:eastAsia="nl-NL"/>
              </w:rPr>
              <w:tab/>
            </w:r>
            <w:r w:rsidR="008146A9" w:rsidRPr="00B87856">
              <w:rPr>
                <w:rStyle w:val="Hyperlink"/>
                <w:noProof/>
              </w:rPr>
              <w:t>functions that are already in the framework</w:t>
            </w:r>
            <w:r w:rsidR="008146A9">
              <w:rPr>
                <w:noProof/>
                <w:webHidden/>
              </w:rPr>
              <w:tab/>
            </w:r>
            <w:r w:rsidR="008146A9">
              <w:rPr>
                <w:noProof/>
                <w:webHidden/>
              </w:rPr>
              <w:fldChar w:fldCharType="begin"/>
            </w:r>
            <w:r w:rsidR="008146A9">
              <w:rPr>
                <w:noProof/>
                <w:webHidden/>
              </w:rPr>
              <w:instrText xml:space="preserve"> PAGEREF _Toc453165554 \h </w:instrText>
            </w:r>
            <w:r w:rsidR="008146A9">
              <w:rPr>
                <w:noProof/>
                <w:webHidden/>
              </w:rPr>
            </w:r>
            <w:r w:rsidR="008146A9">
              <w:rPr>
                <w:noProof/>
                <w:webHidden/>
              </w:rPr>
              <w:fldChar w:fldCharType="separate"/>
            </w:r>
            <w:r w:rsidR="00753BF7">
              <w:rPr>
                <w:noProof/>
                <w:webHidden/>
              </w:rPr>
              <w:t>19</w:t>
            </w:r>
            <w:r w:rsidR="008146A9">
              <w:rPr>
                <w:noProof/>
                <w:webHidden/>
              </w:rPr>
              <w:fldChar w:fldCharType="end"/>
            </w:r>
          </w:hyperlink>
        </w:p>
        <w:p w14:paraId="38482BC4" w14:textId="6994032D" w:rsidR="008146A9" w:rsidRDefault="00896B8D">
          <w:pPr>
            <w:pStyle w:val="TOC1"/>
            <w:tabs>
              <w:tab w:val="left" w:pos="440"/>
              <w:tab w:val="right" w:leader="dot" w:pos="9054"/>
            </w:tabs>
            <w:rPr>
              <w:noProof/>
              <w:sz w:val="22"/>
              <w:szCs w:val="22"/>
              <w:lang w:val="nl-NL" w:eastAsia="nl-NL"/>
            </w:rPr>
          </w:pPr>
          <w:hyperlink w:anchor="_Toc453165555" w:history="1">
            <w:r w:rsidR="008146A9" w:rsidRPr="00B87856">
              <w:rPr>
                <w:rStyle w:val="Hyperlink"/>
                <w:noProof/>
              </w:rPr>
              <w:t>7.</w:t>
            </w:r>
            <w:r w:rsidR="008146A9">
              <w:rPr>
                <w:noProof/>
                <w:sz w:val="22"/>
                <w:szCs w:val="22"/>
                <w:lang w:val="nl-NL" w:eastAsia="nl-NL"/>
              </w:rPr>
              <w:tab/>
            </w:r>
            <w:r w:rsidR="008146A9" w:rsidRPr="00B87856">
              <w:rPr>
                <w:rStyle w:val="Hyperlink"/>
                <w:noProof/>
              </w:rPr>
              <w:t>Downsampling</w:t>
            </w:r>
            <w:r w:rsidR="008146A9">
              <w:rPr>
                <w:noProof/>
                <w:webHidden/>
              </w:rPr>
              <w:tab/>
            </w:r>
            <w:r w:rsidR="008146A9">
              <w:rPr>
                <w:noProof/>
                <w:webHidden/>
              </w:rPr>
              <w:fldChar w:fldCharType="begin"/>
            </w:r>
            <w:r w:rsidR="008146A9">
              <w:rPr>
                <w:noProof/>
                <w:webHidden/>
              </w:rPr>
              <w:instrText xml:space="preserve"> PAGEREF _Toc453165555 \h </w:instrText>
            </w:r>
            <w:r w:rsidR="008146A9">
              <w:rPr>
                <w:noProof/>
                <w:webHidden/>
              </w:rPr>
            </w:r>
            <w:r w:rsidR="008146A9">
              <w:rPr>
                <w:noProof/>
                <w:webHidden/>
              </w:rPr>
              <w:fldChar w:fldCharType="separate"/>
            </w:r>
            <w:r w:rsidR="00753BF7">
              <w:rPr>
                <w:noProof/>
                <w:webHidden/>
              </w:rPr>
              <w:t>22</w:t>
            </w:r>
            <w:r w:rsidR="008146A9">
              <w:rPr>
                <w:noProof/>
                <w:webHidden/>
              </w:rPr>
              <w:fldChar w:fldCharType="end"/>
            </w:r>
          </w:hyperlink>
        </w:p>
        <w:p w14:paraId="43C3C755" w14:textId="44A5D1BC" w:rsidR="008146A9" w:rsidRDefault="00896B8D">
          <w:pPr>
            <w:pStyle w:val="TOC1"/>
            <w:tabs>
              <w:tab w:val="left" w:pos="440"/>
              <w:tab w:val="right" w:leader="dot" w:pos="9054"/>
            </w:tabs>
            <w:rPr>
              <w:noProof/>
              <w:sz w:val="22"/>
              <w:szCs w:val="22"/>
              <w:lang w:val="nl-NL" w:eastAsia="nl-NL"/>
            </w:rPr>
          </w:pPr>
          <w:hyperlink w:anchor="_Toc453165556" w:history="1">
            <w:r w:rsidR="008146A9" w:rsidRPr="00B87856">
              <w:rPr>
                <w:rStyle w:val="Hyperlink"/>
                <w:noProof/>
              </w:rPr>
              <w:t>8.</w:t>
            </w:r>
            <w:r w:rsidR="008146A9">
              <w:rPr>
                <w:noProof/>
                <w:sz w:val="22"/>
                <w:szCs w:val="22"/>
                <w:lang w:val="nl-NL" w:eastAsia="nl-NL"/>
              </w:rPr>
              <w:tab/>
            </w:r>
            <w:r w:rsidR="008146A9" w:rsidRPr="00B87856">
              <w:rPr>
                <w:rStyle w:val="Hyperlink"/>
                <w:noProof/>
              </w:rPr>
              <w:t>Functions researchers can use in their own routines</w:t>
            </w:r>
            <w:r w:rsidR="008146A9">
              <w:rPr>
                <w:noProof/>
                <w:webHidden/>
              </w:rPr>
              <w:tab/>
            </w:r>
            <w:r w:rsidR="008146A9">
              <w:rPr>
                <w:noProof/>
                <w:webHidden/>
              </w:rPr>
              <w:fldChar w:fldCharType="begin"/>
            </w:r>
            <w:r w:rsidR="008146A9">
              <w:rPr>
                <w:noProof/>
                <w:webHidden/>
              </w:rPr>
              <w:instrText xml:space="preserve"> PAGEREF _Toc453165556 \h </w:instrText>
            </w:r>
            <w:r w:rsidR="008146A9">
              <w:rPr>
                <w:noProof/>
                <w:webHidden/>
              </w:rPr>
            </w:r>
            <w:r w:rsidR="008146A9">
              <w:rPr>
                <w:noProof/>
                <w:webHidden/>
              </w:rPr>
              <w:fldChar w:fldCharType="separate"/>
            </w:r>
            <w:r w:rsidR="00753BF7">
              <w:rPr>
                <w:noProof/>
                <w:webHidden/>
              </w:rPr>
              <w:t>23</w:t>
            </w:r>
            <w:r w:rsidR="008146A9">
              <w:rPr>
                <w:noProof/>
                <w:webHidden/>
              </w:rPr>
              <w:fldChar w:fldCharType="end"/>
            </w:r>
          </w:hyperlink>
        </w:p>
        <w:p w14:paraId="48C2EC82" w14:textId="529A3D85" w:rsidR="008146A9" w:rsidRDefault="00896B8D">
          <w:pPr>
            <w:pStyle w:val="TOC2"/>
            <w:tabs>
              <w:tab w:val="left" w:pos="660"/>
              <w:tab w:val="right" w:leader="dot" w:pos="9054"/>
            </w:tabs>
            <w:rPr>
              <w:noProof/>
              <w:sz w:val="22"/>
              <w:szCs w:val="22"/>
              <w:lang w:val="nl-NL" w:eastAsia="nl-NL"/>
            </w:rPr>
          </w:pPr>
          <w:hyperlink w:anchor="_Toc453165557" w:history="1">
            <w:r w:rsidR="008146A9" w:rsidRPr="00B87856">
              <w:rPr>
                <w:rStyle w:val="Hyperlink"/>
                <w:noProof/>
              </w:rPr>
              <w:t>a)</w:t>
            </w:r>
            <w:r w:rsidR="008146A9">
              <w:rPr>
                <w:noProof/>
                <w:sz w:val="22"/>
                <w:szCs w:val="22"/>
                <w:lang w:val="nl-NL" w:eastAsia="nl-NL"/>
              </w:rPr>
              <w:tab/>
            </w:r>
            <w:r w:rsidR="008146A9" w:rsidRPr="00B87856">
              <w:rPr>
                <w:rStyle w:val="Hyperlink"/>
                <w:noProof/>
              </w:rPr>
              <w:t>getOffsets</w:t>
            </w:r>
            <w:r w:rsidR="008146A9">
              <w:rPr>
                <w:noProof/>
                <w:webHidden/>
              </w:rPr>
              <w:tab/>
            </w:r>
            <w:r w:rsidR="008146A9">
              <w:rPr>
                <w:noProof/>
                <w:webHidden/>
              </w:rPr>
              <w:fldChar w:fldCharType="begin"/>
            </w:r>
            <w:r w:rsidR="008146A9">
              <w:rPr>
                <w:noProof/>
                <w:webHidden/>
              </w:rPr>
              <w:instrText xml:space="preserve"> PAGEREF _Toc453165557 \h </w:instrText>
            </w:r>
            <w:r w:rsidR="008146A9">
              <w:rPr>
                <w:noProof/>
                <w:webHidden/>
              </w:rPr>
            </w:r>
            <w:r w:rsidR="008146A9">
              <w:rPr>
                <w:noProof/>
                <w:webHidden/>
              </w:rPr>
              <w:fldChar w:fldCharType="separate"/>
            </w:r>
            <w:r w:rsidR="00753BF7">
              <w:rPr>
                <w:noProof/>
                <w:webHidden/>
              </w:rPr>
              <w:t>23</w:t>
            </w:r>
            <w:r w:rsidR="008146A9">
              <w:rPr>
                <w:noProof/>
                <w:webHidden/>
              </w:rPr>
              <w:fldChar w:fldCharType="end"/>
            </w:r>
          </w:hyperlink>
        </w:p>
        <w:p w14:paraId="78F80EE4" w14:textId="13B3FBD7" w:rsidR="008146A9" w:rsidRDefault="00896B8D">
          <w:pPr>
            <w:pStyle w:val="TOC2"/>
            <w:tabs>
              <w:tab w:val="left" w:pos="660"/>
              <w:tab w:val="right" w:leader="dot" w:pos="9054"/>
            </w:tabs>
            <w:rPr>
              <w:noProof/>
              <w:sz w:val="22"/>
              <w:szCs w:val="22"/>
              <w:lang w:val="nl-NL" w:eastAsia="nl-NL"/>
            </w:rPr>
          </w:pPr>
          <w:hyperlink w:anchor="_Toc453165558" w:history="1">
            <w:r w:rsidR="008146A9" w:rsidRPr="00B87856">
              <w:rPr>
                <w:rStyle w:val="Hyperlink"/>
                <w:noProof/>
              </w:rPr>
              <w:t>b)</w:t>
            </w:r>
            <w:r w:rsidR="008146A9">
              <w:rPr>
                <w:noProof/>
                <w:sz w:val="22"/>
                <w:szCs w:val="22"/>
                <w:lang w:val="nl-NL" w:eastAsia="nl-NL"/>
              </w:rPr>
              <w:tab/>
            </w:r>
            <w:r w:rsidR="008146A9" w:rsidRPr="00B87856">
              <w:rPr>
                <w:rStyle w:val="Hyperlink"/>
                <w:noProof/>
              </w:rPr>
              <w:t>calcIndices</w:t>
            </w:r>
            <w:r w:rsidR="008146A9">
              <w:rPr>
                <w:noProof/>
                <w:webHidden/>
              </w:rPr>
              <w:tab/>
            </w:r>
            <w:r w:rsidR="008146A9">
              <w:rPr>
                <w:noProof/>
                <w:webHidden/>
              </w:rPr>
              <w:fldChar w:fldCharType="begin"/>
            </w:r>
            <w:r w:rsidR="008146A9">
              <w:rPr>
                <w:noProof/>
                <w:webHidden/>
              </w:rPr>
              <w:instrText xml:space="preserve"> PAGEREF _Toc453165558 \h </w:instrText>
            </w:r>
            <w:r w:rsidR="008146A9">
              <w:rPr>
                <w:noProof/>
                <w:webHidden/>
              </w:rPr>
            </w:r>
            <w:r w:rsidR="008146A9">
              <w:rPr>
                <w:noProof/>
                <w:webHidden/>
              </w:rPr>
              <w:fldChar w:fldCharType="separate"/>
            </w:r>
            <w:r w:rsidR="00753BF7">
              <w:rPr>
                <w:noProof/>
                <w:webHidden/>
              </w:rPr>
              <w:t>23</w:t>
            </w:r>
            <w:r w:rsidR="008146A9">
              <w:rPr>
                <w:noProof/>
                <w:webHidden/>
              </w:rPr>
              <w:fldChar w:fldCharType="end"/>
            </w:r>
          </w:hyperlink>
        </w:p>
        <w:p w14:paraId="5F602E99" w14:textId="44881CB3" w:rsidR="008146A9" w:rsidRDefault="00896B8D">
          <w:pPr>
            <w:pStyle w:val="TOC2"/>
            <w:tabs>
              <w:tab w:val="left" w:pos="660"/>
              <w:tab w:val="right" w:leader="dot" w:pos="9054"/>
            </w:tabs>
            <w:rPr>
              <w:noProof/>
              <w:sz w:val="22"/>
              <w:szCs w:val="22"/>
              <w:lang w:val="nl-NL" w:eastAsia="nl-NL"/>
            </w:rPr>
          </w:pPr>
          <w:hyperlink w:anchor="_Toc453165559" w:history="1">
            <w:r w:rsidR="008146A9" w:rsidRPr="00B87856">
              <w:rPr>
                <w:rStyle w:val="Hyperlink"/>
                <w:noProof/>
              </w:rPr>
              <w:t>c)</w:t>
            </w:r>
            <w:r w:rsidR="008146A9">
              <w:rPr>
                <w:noProof/>
                <w:sz w:val="22"/>
                <w:szCs w:val="22"/>
                <w:lang w:val="nl-NL" w:eastAsia="nl-NL"/>
              </w:rPr>
              <w:tab/>
            </w:r>
            <w:r w:rsidR="008146A9" w:rsidRPr="00B87856">
              <w:rPr>
                <w:rStyle w:val="Hyperlink"/>
                <w:noProof/>
              </w:rPr>
              <w:t>normxcorrn</w:t>
            </w:r>
            <w:r w:rsidR="008146A9">
              <w:rPr>
                <w:noProof/>
                <w:webHidden/>
              </w:rPr>
              <w:tab/>
            </w:r>
            <w:r w:rsidR="008146A9">
              <w:rPr>
                <w:noProof/>
                <w:webHidden/>
              </w:rPr>
              <w:fldChar w:fldCharType="begin"/>
            </w:r>
            <w:r w:rsidR="008146A9">
              <w:rPr>
                <w:noProof/>
                <w:webHidden/>
              </w:rPr>
              <w:instrText xml:space="preserve"> PAGEREF _Toc453165559 \h </w:instrText>
            </w:r>
            <w:r w:rsidR="008146A9">
              <w:rPr>
                <w:noProof/>
                <w:webHidden/>
              </w:rPr>
            </w:r>
            <w:r w:rsidR="008146A9">
              <w:rPr>
                <w:noProof/>
                <w:webHidden/>
              </w:rPr>
              <w:fldChar w:fldCharType="separate"/>
            </w:r>
            <w:r w:rsidR="00753BF7">
              <w:rPr>
                <w:noProof/>
                <w:webHidden/>
              </w:rPr>
              <w:t>23</w:t>
            </w:r>
            <w:r w:rsidR="008146A9">
              <w:rPr>
                <w:noProof/>
                <w:webHidden/>
              </w:rPr>
              <w:fldChar w:fldCharType="end"/>
            </w:r>
          </w:hyperlink>
        </w:p>
        <w:p w14:paraId="07E88179" w14:textId="0A05E135" w:rsidR="008146A9" w:rsidRDefault="00896B8D">
          <w:pPr>
            <w:pStyle w:val="TOC2"/>
            <w:tabs>
              <w:tab w:val="left" w:pos="660"/>
              <w:tab w:val="right" w:leader="dot" w:pos="9054"/>
            </w:tabs>
            <w:rPr>
              <w:noProof/>
              <w:sz w:val="22"/>
              <w:szCs w:val="22"/>
              <w:lang w:val="nl-NL" w:eastAsia="nl-NL"/>
            </w:rPr>
          </w:pPr>
          <w:hyperlink w:anchor="_Toc453165560" w:history="1">
            <w:r w:rsidR="008146A9" w:rsidRPr="00B87856">
              <w:rPr>
                <w:rStyle w:val="Hyperlink"/>
                <w:noProof/>
              </w:rPr>
              <w:t>d)</w:t>
            </w:r>
            <w:r w:rsidR="008146A9">
              <w:rPr>
                <w:noProof/>
                <w:sz w:val="22"/>
                <w:szCs w:val="22"/>
                <w:lang w:val="nl-NL" w:eastAsia="nl-NL"/>
              </w:rPr>
              <w:tab/>
            </w:r>
            <w:r w:rsidR="008146A9" w:rsidRPr="00B87856">
              <w:rPr>
                <w:rStyle w:val="Hyperlink"/>
                <w:noProof/>
              </w:rPr>
              <w:t>fromBaseWorkSpace</w:t>
            </w:r>
            <w:r w:rsidR="008146A9">
              <w:rPr>
                <w:noProof/>
                <w:webHidden/>
              </w:rPr>
              <w:tab/>
            </w:r>
            <w:r w:rsidR="008146A9">
              <w:rPr>
                <w:noProof/>
                <w:webHidden/>
              </w:rPr>
              <w:fldChar w:fldCharType="begin"/>
            </w:r>
            <w:r w:rsidR="008146A9">
              <w:rPr>
                <w:noProof/>
                <w:webHidden/>
              </w:rPr>
              <w:instrText xml:space="preserve"> PAGEREF _Toc453165560 \h </w:instrText>
            </w:r>
            <w:r w:rsidR="008146A9">
              <w:rPr>
                <w:noProof/>
                <w:webHidden/>
              </w:rPr>
            </w:r>
            <w:r w:rsidR="008146A9">
              <w:rPr>
                <w:noProof/>
                <w:webHidden/>
              </w:rPr>
              <w:fldChar w:fldCharType="separate"/>
            </w:r>
            <w:r w:rsidR="00753BF7">
              <w:rPr>
                <w:noProof/>
                <w:webHidden/>
              </w:rPr>
              <w:t>23</w:t>
            </w:r>
            <w:r w:rsidR="008146A9">
              <w:rPr>
                <w:noProof/>
                <w:webHidden/>
              </w:rPr>
              <w:fldChar w:fldCharType="end"/>
            </w:r>
          </w:hyperlink>
        </w:p>
        <w:p w14:paraId="7DBBA2EB" w14:textId="14D82A56" w:rsidR="008146A9" w:rsidRDefault="00896B8D">
          <w:pPr>
            <w:pStyle w:val="TOC2"/>
            <w:tabs>
              <w:tab w:val="left" w:pos="660"/>
              <w:tab w:val="right" w:leader="dot" w:pos="9054"/>
            </w:tabs>
            <w:rPr>
              <w:noProof/>
              <w:sz w:val="22"/>
              <w:szCs w:val="22"/>
              <w:lang w:val="nl-NL" w:eastAsia="nl-NL"/>
            </w:rPr>
          </w:pPr>
          <w:hyperlink w:anchor="_Toc453165561" w:history="1">
            <w:r w:rsidR="008146A9" w:rsidRPr="00B87856">
              <w:rPr>
                <w:rStyle w:val="Hyperlink"/>
                <w:noProof/>
              </w:rPr>
              <w:t>e)</w:t>
            </w:r>
            <w:r w:rsidR="008146A9">
              <w:rPr>
                <w:noProof/>
                <w:sz w:val="22"/>
                <w:szCs w:val="22"/>
                <w:lang w:val="nl-NL" w:eastAsia="nl-NL"/>
              </w:rPr>
              <w:tab/>
            </w:r>
            <w:r w:rsidR="008146A9" w:rsidRPr="00B87856">
              <w:rPr>
                <w:rStyle w:val="Hyperlink"/>
                <w:noProof/>
              </w:rPr>
              <w:t>toBaseWorkSpace</w:t>
            </w:r>
            <w:r w:rsidR="008146A9">
              <w:rPr>
                <w:noProof/>
                <w:webHidden/>
              </w:rPr>
              <w:tab/>
            </w:r>
            <w:r w:rsidR="008146A9">
              <w:rPr>
                <w:noProof/>
                <w:webHidden/>
              </w:rPr>
              <w:fldChar w:fldCharType="begin"/>
            </w:r>
            <w:r w:rsidR="008146A9">
              <w:rPr>
                <w:noProof/>
                <w:webHidden/>
              </w:rPr>
              <w:instrText xml:space="preserve"> PAGEREF _Toc453165561 \h </w:instrText>
            </w:r>
            <w:r w:rsidR="008146A9">
              <w:rPr>
                <w:noProof/>
                <w:webHidden/>
              </w:rPr>
            </w:r>
            <w:r w:rsidR="008146A9">
              <w:rPr>
                <w:noProof/>
                <w:webHidden/>
              </w:rPr>
              <w:fldChar w:fldCharType="separate"/>
            </w:r>
            <w:r w:rsidR="00753BF7">
              <w:rPr>
                <w:noProof/>
                <w:webHidden/>
              </w:rPr>
              <w:t>23</w:t>
            </w:r>
            <w:r w:rsidR="008146A9">
              <w:rPr>
                <w:noProof/>
                <w:webHidden/>
              </w:rPr>
              <w:fldChar w:fldCharType="end"/>
            </w:r>
          </w:hyperlink>
        </w:p>
        <w:p w14:paraId="226618C5" w14:textId="0AA69A31" w:rsidR="008146A9" w:rsidRDefault="00896B8D">
          <w:pPr>
            <w:pStyle w:val="TOC2"/>
            <w:tabs>
              <w:tab w:val="left" w:pos="660"/>
              <w:tab w:val="right" w:leader="dot" w:pos="9054"/>
            </w:tabs>
            <w:rPr>
              <w:noProof/>
              <w:sz w:val="22"/>
              <w:szCs w:val="22"/>
              <w:lang w:val="nl-NL" w:eastAsia="nl-NL"/>
            </w:rPr>
          </w:pPr>
          <w:hyperlink w:anchor="_Toc453165562" w:history="1">
            <w:r w:rsidR="008146A9" w:rsidRPr="00B87856">
              <w:rPr>
                <w:rStyle w:val="Hyperlink"/>
                <w:noProof/>
              </w:rPr>
              <w:t>f)</w:t>
            </w:r>
            <w:r w:rsidR="008146A9">
              <w:rPr>
                <w:noProof/>
                <w:sz w:val="22"/>
                <w:szCs w:val="22"/>
                <w:lang w:val="nl-NL" w:eastAsia="nl-NL"/>
              </w:rPr>
              <w:tab/>
            </w:r>
            <w:r w:rsidR="008146A9" w:rsidRPr="00B87856">
              <w:rPr>
                <w:rStyle w:val="Hyperlink"/>
                <w:noProof/>
              </w:rPr>
              <w:t>indices2mat</w:t>
            </w:r>
            <w:r w:rsidR="008146A9">
              <w:rPr>
                <w:noProof/>
                <w:webHidden/>
              </w:rPr>
              <w:tab/>
            </w:r>
            <w:r w:rsidR="008146A9">
              <w:rPr>
                <w:noProof/>
                <w:webHidden/>
              </w:rPr>
              <w:fldChar w:fldCharType="begin"/>
            </w:r>
            <w:r w:rsidR="008146A9">
              <w:rPr>
                <w:noProof/>
                <w:webHidden/>
              </w:rPr>
              <w:instrText xml:space="preserve"> PAGEREF _Toc453165562 \h </w:instrText>
            </w:r>
            <w:r w:rsidR="008146A9">
              <w:rPr>
                <w:noProof/>
                <w:webHidden/>
              </w:rPr>
            </w:r>
            <w:r w:rsidR="008146A9">
              <w:rPr>
                <w:noProof/>
                <w:webHidden/>
              </w:rPr>
              <w:fldChar w:fldCharType="separate"/>
            </w:r>
            <w:r w:rsidR="00753BF7">
              <w:rPr>
                <w:noProof/>
                <w:webHidden/>
              </w:rPr>
              <w:t>24</w:t>
            </w:r>
            <w:r w:rsidR="008146A9">
              <w:rPr>
                <w:noProof/>
                <w:webHidden/>
              </w:rPr>
              <w:fldChar w:fldCharType="end"/>
            </w:r>
          </w:hyperlink>
        </w:p>
        <w:p w14:paraId="41D0F9BC" w14:textId="2DD2DAD8" w:rsidR="008146A9" w:rsidRDefault="00896B8D">
          <w:pPr>
            <w:pStyle w:val="TOC2"/>
            <w:tabs>
              <w:tab w:val="left" w:pos="660"/>
              <w:tab w:val="right" w:leader="dot" w:pos="9054"/>
            </w:tabs>
            <w:rPr>
              <w:noProof/>
              <w:sz w:val="22"/>
              <w:szCs w:val="22"/>
              <w:lang w:val="nl-NL" w:eastAsia="nl-NL"/>
            </w:rPr>
          </w:pPr>
          <w:hyperlink w:anchor="_Toc453165563" w:history="1">
            <w:r w:rsidR="008146A9" w:rsidRPr="00B87856">
              <w:rPr>
                <w:rStyle w:val="Hyperlink"/>
                <w:noProof/>
              </w:rPr>
              <w:t>g)</w:t>
            </w:r>
            <w:r w:rsidR="008146A9">
              <w:rPr>
                <w:noProof/>
                <w:sz w:val="22"/>
                <w:szCs w:val="22"/>
                <w:lang w:val="nl-NL" w:eastAsia="nl-NL"/>
              </w:rPr>
              <w:tab/>
            </w:r>
            <w:r w:rsidR="008146A9" w:rsidRPr="00B87856">
              <w:rPr>
                <w:rStyle w:val="Hyperlink"/>
                <w:noProof/>
              </w:rPr>
              <w:t>mat2indices</w:t>
            </w:r>
            <w:r w:rsidR="008146A9">
              <w:rPr>
                <w:noProof/>
                <w:webHidden/>
              </w:rPr>
              <w:tab/>
            </w:r>
            <w:r w:rsidR="008146A9">
              <w:rPr>
                <w:noProof/>
                <w:webHidden/>
              </w:rPr>
              <w:fldChar w:fldCharType="begin"/>
            </w:r>
            <w:r w:rsidR="008146A9">
              <w:rPr>
                <w:noProof/>
                <w:webHidden/>
              </w:rPr>
              <w:instrText xml:space="preserve"> PAGEREF _Toc453165563 \h </w:instrText>
            </w:r>
            <w:r w:rsidR="008146A9">
              <w:rPr>
                <w:noProof/>
                <w:webHidden/>
              </w:rPr>
            </w:r>
            <w:r w:rsidR="008146A9">
              <w:rPr>
                <w:noProof/>
                <w:webHidden/>
              </w:rPr>
              <w:fldChar w:fldCharType="separate"/>
            </w:r>
            <w:r w:rsidR="00753BF7">
              <w:rPr>
                <w:noProof/>
                <w:webHidden/>
              </w:rPr>
              <w:t>24</w:t>
            </w:r>
            <w:r w:rsidR="008146A9">
              <w:rPr>
                <w:noProof/>
                <w:webHidden/>
              </w:rPr>
              <w:fldChar w:fldCharType="end"/>
            </w:r>
          </w:hyperlink>
        </w:p>
        <w:p w14:paraId="090975AB" w14:textId="7C386BA9" w:rsidR="008146A9" w:rsidRDefault="00896B8D">
          <w:pPr>
            <w:pStyle w:val="TOC2"/>
            <w:tabs>
              <w:tab w:val="left" w:pos="660"/>
              <w:tab w:val="right" w:leader="dot" w:pos="9054"/>
            </w:tabs>
            <w:rPr>
              <w:noProof/>
              <w:sz w:val="22"/>
              <w:szCs w:val="22"/>
              <w:lang w:val="nl-NL" w:eastAsia="nl-NL"/>
            </w:rPr>
          </w:pPr>
          <w:hyperlink w:anchor="_Toc453165564" w:history="1">
            <w:r w:rsidR="008146A9" w:rsidRPr="00B87856">
              <w:rPr>
                <w:rStyle w:val="Hyperlink"/>
                <w:noProof/>
              </w:rPr>
              <w:t>h)</w:t>
            </w:r>
            <w:r w:rsidR="008146A9">
              <w:rPr>
                <w:noProof/>
                <w:sz w:val="22"/>
                <w:szCs w:val="22"/>
                <w:lang w:val="nl-NL" w:eastAsia="nl-NL"/>
              </w:rPr>
              <w:tab/>
            </w:r>
            <w:r w:rsidR="008146A9" w:rsidRPr="00B87856">
              <w:rPr>
                <w:rStyle w:val="Hyperlink"/>
                <w:noProof/>
              </w:rPr>
              <w:t>getNumberWorkers</w:t>
            </w:r>
            <w:r w:rsidR="008146A9">
              <w:rPr>
                <w:noProof/>
                <w:webHidden/>
              </w:rPr>
              <w:tab/>
            </w:r>
            <w:r w:rsidR="008146A9">
              <w:rPr>
                <w:noProof/>
                <w:webHidden/>
              </w:rPr>
              <w:fldChar w:fldCharType="begin"/>
            </w:r>
            <w:r w:rsidR="008146A9">
              <w:rPr>
                <w:noProof/>
                <w:webHidden/>
              </w:rPr>
              <w:instrText xml:space="preserve"> PAGEREF _Toc453165564 \h </w:instrText>
            </w:r>
            <w:r w:rsidR="008146A9">
              <w:rPr>
                <w:noProof/>
                <w:webHidden/>
              </w:rPr>
            </w:r>
            <w:r w:rsidR="008146A9">
              <w:rPr>
                <w:noProof/>
                <w:webHidden/>
              </w:rPr>
              <w:fldChar w:fldCharType="separate"/>
            </w:r>
            <w:r w:rsidR="00753BF7">
              <w:rPr>
                <w:noProof/>
                <w:webHidden/>
              </w:rPr>
              <w:t>24</w:t>
            </w:r>
            <w:r w:rsidR="008146A9">
              <w:rPr>
                <w:noProof/>
                <w:webHidden/>
              </w:rPr>
              <w:fldChar w:fldCharType="end"/>
            </w:r>
          </w:hyperlink>
        </w:p>
        <w:p w14:paraId="4AF3E8D4" w14:textId="2D08E531" w:rsidR="008146A9" w:rsidRDefault="00896B8D">
          <w:pPr>
            <w:pStyle w:val="TOC2"/>
            <w:tabs>
              <w:tab w:val="left" w:pos="660"/>
              <w:tab w:val="right" w:leader="dot" w:pos="9054"/>
            </w:tabs>
            <w:rPr>
              <w:noProof/>
              <w:sz w:val="22"/>
              <w:szCs w:val="22"/>
              <w:lang w:val="nl-NL" w:eastAsia="nl-NL"/>
            </w:rPr>
          </w:pPr>
          <w:hyperlink w:anchor="_Toc453165565" w:history="1">
            <w:r w:rsidR="008146A9" w:rsidRPr="00B87856">
              <w:rPr>
                <w:rStyle w:val="Hyperlink"/>
                <w:noProof/>
              </w:rPr>
              <w:t>i)</w:t>
            </w:r>
            <w:r w:rsidR="008146A9">
              <w:rPr>
                <w:noProof/>
                <w:sz w:val="22"/>
                <w:szCs w:val="22"/>
                <w:lang w:val="nl-NL" w:eastAsia="nl-NL"/>
              </w:rPr>
              <w:tab/>
            </w:r>
            <w:r w:rsidR="008146A9" w:rsidRPr="00B87856">
              <w:rPr>
                <w:rStyle w:val="Hyperlink"/>
                <w:noProof/>
              </w:rPr>
              <w:t>envelopDownSample</w:t>
            </w:r>
            <w:r w:rsidR="008146A9">
              <w:rPr>
                <w:noProof/>
                <w:webHidden/>
              </w:rPr>
              <w:tab/>
            </w:r>
            <w:r w:rsidR="008146A9">
              <w:rPr>
                <w:noProof/>
                <w:webHidden/>
              </w:rPr>
              <w:fldChar w:fldCharType="begin"/>
            </w:r>
            <w:r w:rsidR="008146A9">
              <w:rPr>
                <w:noProof/>
                <w:webHidden/>
              </w:rPr>
              <w:instrText xml:space="preserve"> PAGEREF _Toc453165565 \h </w:instrText>
            </w:r>
            <w:r w:rsidR="008146A9">
              <w:rPr>
                <w:noProof/>
                <w:webHidden/>
              </w:rPr>
            </w:r>
            <w:r w:rsidR="008146A9">
              <w:rPr>
                <w:noProof/>
                <w:webHidden/>
              </w:rPr>
              <w:fldChar w:fldCharType="separate"/>
            </w:r>
            <w:r w:rsidR="00753BF7">
              <w:rPr>
                <w:noProof/>
                <w:webHidden/>
              </w:rPr>
              <w:t>24</w:t>
            </w:r>
            <w:r w:rsidR="008146A9">
              <w:rPr>
                <w:noProof/>
                <w:webHidden/>
              </w:rPr>
              <w:fldChar w:fldCharType="end"/>
            </w:r>
          </w:hyperlink>
        </w:p>
        <w:p w14:paraId="0A37E057" w14:textId="374430F8" w:rsidR="008146A9" w:rsidRDefault="00896B8D">
          <w:pPr>
            <w:pStyle w:val="TOC2"/>
            <w:tabs>
              <w:tab w:val="left" w:pos="660"/>
              <w:tab w:val="right" w:leader="dot" w:pos="9054"/>
            </w:tabs>
            <w:rPr>
              <w:noProof/>
              <w:sz w:val="22"/>
              <w:szCs w:val="22"/>
              <w:lang w:val="nl-NL" w:eastAsia="nl-NL"/>
            </w:rPr>
          </w:pPr>
          <w:hyperlink w:anchor="_Toc453165566" w:history="1">
            <w:r w:rsidR="008146A9" w:rsidRPr="00B87856">
              <w:rPr>
                <w:rStyle w:val="Hyperlink"/>
                <w:noProof/>
              </w:rPr>
              <w:t>j)</w:t>
            </w:r>
            <w:r w:rsidR="008146A9">
              <w:rPr>
                <w:noProof/>
                <w:sz w:val="22"/>
                <w:szCs w:val="22"/>
                <w:lang w:val="nl-NL" w:eastAsia="nl-NL"/>
              </w:rPr>
              <w:tab/>
            </w:r>
            <w:r w:rsidR="008146A9" w:rsidRPr="00B87856">
              <w:rPr>
                <w:rStyle w:val="Hyperlink"/>
                <w:noProof/>
              </w:rPr>
              <w:t>interpResult</w:t>
            </w:r>
            <w:r w:rsidR="008146A9">
              <w:rPr>
                <w:noProof/>
                <w:webHidden/>
              </w:rPr>
              <w:tab/>
            </w:r>
            <w:r w:rsidR="008146A9">
              <w:rPr>
                <w:noProof/>
                <w:webHidden/>
              </w:rPr>
              <w:fldChar w:fldCharType="begin"/>
            </w:r>
            <w:r w:rsidR="008146A9">
              <w:rPr>
                <w:noProof/>
                <w:webHidden/>
              </w:rPr>
              <w:instrText xml:space="preserve"> PAGEREF _Toc453165566 \h </w:instrText>
            </w:r>
            <w:r w:rsidR="008146A9">
              <w:rPr>
                <w:noProof/>
                <w:webHidden/>
              </w:rPr>
            </w:r>
            <w:r w:rsidR="008146A9">
              <w:rPr>
                <w:noProof/>
                <w:webHidden/>
              </w:rPr>
              <w:fldChar w:fldCharType="separate"/>
            </w:r>
            <w:r w:rsidR="00753BF7">
              <w:rPr>
                <w:noProof/>
                <w:webHidden/>
              </w:rPr>
              <w:t>24</w:t>
            </w:r>
            <w:r w:rsidR="008146A9">
              <w:rPr>
                <w:noProof/>
                <w:webHidden/>
              </w:rPr>
              <w:fldChar w:fldCharType="end"/>
            </w:r>
          </w:hyperlink>
        </w:p>
        <w:p w14:paraId="1CA61C7C" w14:textId="73155D05" w:rsidR="008146A9" w:rsidRDefault="00896B8D">
          <w:pPr>
            <w:pStyle w:val="TOC1"/>
            <w:tabs>
              <w:tab w:val="left" w:pos="440"/>
              <w:tab w:val="right" w:leader="dot" w:pos="9054"/>
            </w:tabs>
            <w:rPr>
              <w:noProof/>
              <w:sz w:val="22"/>
              <w:szCs w:val="22"/>
              <w:lang w:val="nl-NL" w:eastAsia="nl-NL"/>
            </w:rPr>
          </w:pPr>
          <w:hyperlink w:anchor="_Toc453165567" w:history="1">
            <w:r w:rsidR="008146A9" w:rsidRPr="00B87856">
              <w:rPr>
                <w:rStyle w:val="Hyperlink"/>
                <w:noProof/>
              </w:rPr>
              <w:t>9.</w:t>
            </w:r>
            <w:r w:rsidR="008146A9">
              <w:rPr>
                <w:noProof/>
                <w:sz w:val="22"/>
                <w:szCs w:val="22"/>
                <w:lang w:val="nl-NL" w:eastAsia="nl-NL"/>
              </w:rPr>
              <w:tab/>
            </w:r>
            <w:r w:rsidR="008146A9" w:rsidRPr="00B87856">
              <w:rPr>
                <w:rStyle w:val="Hyperlink"/>
                <w:noProof/>
              </w:rPr>
              <w:t>General rules</w:t>
            </w:r>
            <w:r w:rsidR="008146A9">
              <w:rPr>
                <w:noProof/>
                <w:webHidden/>
              </w:rPr>
              <w:tab/>
            </w:r>
            <w:r w:rsidR="008146A9">
              <w:rPr>
                <w:noProof/>
                <w:webHidden/>
              </w:rPr>
              <w:fldChar w:fldCharType="begin"/>
            </w:r>
            <w:r w:rsidR="008146A9">
              <w:rPr>
                <w:noProof/>
                <w:webHidden/>
              </w:rPr>
              <w:instrText xml:space="preserve"> PAGEREF _Toc453165567 \h </w:instrText>
            </w:r>
            <w:r w:rsidR="008146A9">
              <w:rPr>
                <w:noProof/>
                <w:webHidden/>
              </w:rPr>
            </w:r>
            <w:r w:rsidR="008146A9">
              <w:rPr>
                <w:noProof/>
                <w:webHidden/>
              </w:rPr>
              <w:fldChar w:fldCharType="separate"/>
            </w:r>
            <w:r w:rsidR="00753BF7">
              <w:rPr>
                <w:noProof/>
                <w:webHidden/>
              </w:rPr>
              <w:t>25</w:t>
            </w:r>
            <w:r w:rsidR="008146A9">
              <w:rPr>
                <w:noProof/>
                <w:webHidden/>
              </w:rPr>
              <w:fldChar w:fldCharType="end"/>
            </w:r>
          </w:hyperlink>
        </w:p>
        <w:p w14:paraId="2B9F8156" w14:textId="7F2EE8CC" w:rsidR="008146A9" w:rsidRDefault="00896B8D">
          <w:pPr>
            <w:pStyle w:val="TOC1"/>
            <w:tabs>
              <w:tab w:val="left" w:pos="660"/>
              <w:tab w:val="right" w:leader="dot" w:pos="9054"/>
            </w:tabs>
            <w:rPr>
              <w:noProof/>
              <w:sz w:val="22"/>
              <w:szCs w:val="22"/>
              <w:lang w:val="nl-NL" w:eastAsia="nl-NL"/>
            </w:rPr>
          </w:pPr>
          <w:hyperlink w:anchor="_Toc453165568" w:history="1">
            <w:r w:rsidR="008146A9" w:rsidRPr="00B87856">
              <w:rPr>
                <w:rStyle w:val="Hyperlink"/>
                <w:noProof/>
              </w:rPr>
              <w:t>10.</w:t>
            </w:r>
            <w:r w:rsidR="008146A9">
              <w:rPr>
                <w:noProof/>
                <w:sz w:val="22"/>
                <w:szCs w:val="22"/>
                <w:lang w:val="nl-NL" w:eastAsia="nl-NL"/>
              </w:rPr>
              <w:tab/>
            </w:r>
            <w:r w:rsidR="008146A9" w:rsidRPr="00B87856">
              <w:rPr>
                <w:rStyle w:val="Hyperlink"/>
                <w:noProof/>
              </w:rPr>
              <w:t>examples</w:t>
            </w:r>
            <w:r w:rsidR="008146A9">
              <w:rPr>
                <w:noProof/>
                <w:webHidden/>
              </w:rPr>
              <w:tab/>
            </w:r>
            <w:r w:rsidR="008146A9">
              <w:rPr>
                <w:noProof/>
                <w:webHidden/>
              </w:rPr>
              <w:fldChar w:fldCharType="begin"/>
            </w:r>
            <w:r w:rsidR="008146A9">
              <w:rPr>
                <w:noProof/>
                <w:webHidden/>
              </w:rPr>
              <w:instrText xml:space="preserve"> PAGEREF _Toc453165568 \h </w:instrText>
            </w:r>
            <w:r w:rsidR="008146A9">
              <w:rPr>
                <w:noProof/>
                <w:webHidden/>
              </w:rPr>
            </w:r>
            <w:r w:rsidR="008146A9">
              <w:rPr>
                <w:noProof/>
                <w:webHidden/>
              </w:rPr>
              <w:fldChar w:fldCharType="separate"/>
            </w:r>
            <w:r w:rsidR="00753BF7">
              <w:rPr>
                <w:noProof/>
                <w:webHidden/>
              </w:rPr>
              <w:t>26</w:t>
            </w:r>
            <w:r w:rsidR="008146A9">
              <w:rPr>
                <w:noProof/>
                <w:webHidden/>
              </w:rPr>
              <w:fldChar w:fldCharType="end"/>
            </w:r>
          </w:hyperlink>
        </w:p>
        <w:p w14:paraId="2131943D" w14:textId="05E32A54" w:rsidR="008146A9" w:rsidRDefault="00896B8D">
          <w:pPr>
            <w:pStyle w:val="TOC2"/>
            <w:tabs>
              <w:tab w:val="left" w:pos="660"/>
              <w:tab w:val="right" w:leader="dot" w:pos="9054"/>
            </w:tabs>
            <w:rPr>
              <w:noProof/>
              <w:sz w:val="22"/>
              <w:szCs w:val="22"/>
              <w:lang w:val="nl-NL" w:eastAsia="nl-NL"/>
            </w:rPr>
          </w:pPr>
          <w:hyperlink w:anchor="_Toc453165569" w:history="1">
            <w:r w:rsidR="008146A9" w:rsidRPr="00B87856">
              <w:rPr>
                <w:rStyle w:val="Hyperlink"/>
                <w:noProof/>
              </w:rPr>
              <w:t>a)</w:t>
            </w:r>
            <w:r w:rsidR="008146A9">
              <w:rPr>
                <w:noProof/>
                <w:sz w:val="22"/>
                <w:szCs w:val="22"/>
                <w:lang w:val="nl-NL" w:eastAsia="nl-NL"/>
              </w:rPr>
              <w:tab/>
            </w:r>
            <w:r w:rsidR="008146A9" w:rsidRPr="00B87856">
              <w:rPr>
                <w:rStyle w:val="Hyperlink"/>
                <w:noProof/>
              </w:rPr>
              <w:t>calling the framework</w:t>
            </w:r>
            <w:r w:rsidR="008146A9">
              <w:rPr>
                <w:noProof/>
                <w:webHidden/>
              </w:rPr>
              <w:tab/>
            </w:r>
            <w:r w:rsidR="008146A9">
              <w:rPr>
                <w:noProof/>
                <w:webHidden/>
              </w:rPr>
              <w:fldChar w:fldCharType="begin"/>
            </w:r>
            <w:r w:rsidR="008146A9">
              <w:rPr>
                <w:noProof/>
                <w:webHidden/>
              </w:rPr>
              <w:instrText xml:space="preserve"> PAGEREF _Toc453165569 \h </w:instrText>
            </w:r>
            <w:r w:rsidR="008146A9">
              <w:rPr>
                <w:noProof/>
                <w:webHidden/>
              </w:rPr>
            </w:r>
            <w:r w:rsidR="008146A9">
              <w:rPr>
                <w:noProof/>
                <w:webHidden/>
              </w:rPr>
              <w:fldChar w:fldCharType="separate"/>
            </w:r>
            <w:r w:rsidR="00753BF7">
              <w:rPr>
                <w:noProof/>
                <w:webHidden/>
              </w:rPr>
              <w:t>26</w:t>
            </w:r>
            <w:r w:rsidR="008146A9">
              <w:rPr>
                <w:noProof/>
                <w:webHidden/>
              </w:rPr>
              <w:fldChar w:fldCharType="end"/>
            </w:r>
          </w:hyperlink>
        </w:p>
        <w:p w14:paraId="0610B364" w14:textId="60B2F424" w:rsidR="008146A9" w:rsidRDefault="00896B8D">
          <w:pPr>
            <w:pStyle w:val="TOC2"/>
            <w:tabs>
              <w:tab w:val="left" w:pos="660"/>
              <w:tab w:val="right" w:leader="dot" w:pos="9054"/>
            </w:tabs>
            <w:rPr>
              <w:noProof/>
              <w:sz w:val="22"/>
              <w:szCs w:val="22"/>
              <w:lang w:val="nl-NL" w:eastAsia="nl-NL"/>
            </w:rPr>
          </w:pPr>
          <w:hyperlink w:anchor="_Toc453165570" w:history="1">
            <w:r w:rsidR="008146A9" w:rsidRPr="00B87856">
              <w:rPr>
                <w:rStyle w:val="Hyperlink"/>
                <w:noProof/>
              </w:rPr>
              <w:t>b)</w:t>
            </w:r>
            <w:r w:rsidR="008146A9">
              <w:rPr>
                <w:noProof/>
                <w:sz w:val="22"/>
                <w:szCs w:val="22"/>
                <w:lang w:val="nl-NL" w:eastAsia="nl-NL"/>
              </w:rPr>
              <w:tab/>
            </w:r>
            <w:r w:rsidR="008146A9" w:rsidRPr="00B87856">
              <w:rPr>
                <w:rStyle w:val="Hyperlink"/>
                <w:noProof/>
              </w:rPr>
              <w:t>param structure</w:t>
            </w:r>
            <w:r w:rsidR="008146A9">
              <w:rPr>
                <w:noProof/>
                <w:webHidden/>
              </w:rPr>
              <w:tab/>
            </w:r>
            <w:r w:rsidR="008146A9">
              <w:rPr>
                <w:noProof/>
                <w:webHidden/>
              </w:rPr>
              <w:fldChar w:fldCharType="begin"/>
            </w:r>
            <w:r w:rsidR="008146A9">
              <w:rPr>
                <w:noProof/>
                <w:webHidden/>
              </w:rPr>
              <w:instrText xml:space="preserve"> PAGEREF _Toc453165570 \h </w:instrText>
            </w:r>
            <w:r w:rsidR="008146A9">
              <w:rPr>
                <w:noProof/>
                <w:webHidden/>
              </w:rPr>
            </w:r>
            <w:r w:rsidR="008146A9">
              <w:rPr>
                <w:noProof/>
                <w:webHidden/>
              </w:rPr>
              <w:fldChar w:fldCharType="separate"/>
            </w:r>
            <w:r w:rsidR="00753BF7">
              <w:rPr>
                <w:noProof/>
                <w:webHidden/>
              </w:rPr>
              <w:t>26</w:t>
            </w:r>
            <w:r w:rsidR="008146A9">
              <w:rPr>
                <w:noProof/>
                <w:webHidden/>
              </w:rPr>
              <w:fldChar w:fldCharType="end"/>
            </w:r>
          </w:hyperlink>
        </w:p>
        <w:p w14:paraId="49BEC4E4" w14:textId="3EB54B82" w:rsidR="008146A9" w:rsidRDefault="00896B8D">
          <w:pPr>
            <w:pStyle w:val="TOC2"/>
            <w:tabs>
              <w:tab w:val="left" w:pos="660"/>
              <w:tab w:val="right" w:leader="dot" w:pos="9054"/>
            </w:tabs>
            <w:rPr>
              <w:noProof/>
              <w:sz w:val="22"/>
              <w:szCs w:val="22"/>
              <w:lang w:val="nl-NL" w:eastAsia="nl-NL"/>
            </w:rPr>
          </w:pPr>
          <w:hyperlink w:anchor="_Toc453165571" w:history="1">
            <w:r w:rsidR="008146A9" w:rsidRPr="00B87856">
              <w:rPr>
                <w:rStyle w:val="Hyperlink"/>
                <w:noProof/>
              </w:rPr>
              <w:t>c)</w:t>
            </w:r>
            <w:r w:rsidR="008146A9">
              <w:rPr>
                <w:noProof/>
                <w:sz w:val="22"/>
                <w:szCs w:val="22"/>
                <w:lang w:val="nl-NL" w:eastAsia="nl-NL"/>
              </w:rPr>
              <w:tab/>
            </w:r>
            <w:r w:rsidR="008146A9" w:rsidRPr="00B87856">
              <w:rPr>
                <w:rStyle w:val="Hyperlink"/>
                <w:noProof/>
              </w:rPr>
              <w:t>downsampling</w:t>
            </w:r>
            <w:r w:rsidR="008146A9">
              <w:rPr>
                <w:noProof/>
                <w:webHidden/>
              </w:rPr>
              <w:tab/>
            </w:r>
            <w:r w:rsidR="008146A9">
              <w:rPr>
                <w:noProof/>
                <w:webHidden/>
              </w:rPr>
              <w:fldChar w:fldCharType="begin"/>
            </w:r>
            <w:r w:rsidR="008146A9">
              <w:rPr>
                <w:noProof/>
                <w:webHidden/>
              </w:rPr>
              <w:instrText xml:space="preserve"> PAGEREF _Toc453165571 \h </w:instrText>
            </w:r>
            <w:r w:rsidR="008146A9">
              <w:rPr>
                <w:noProof/>
                <w:webHidden/>
              </w:rPr>
            </w:r>
            <w:r w:rsidR="008146A9">
              <w:rPr>
                <w:noProof/>
                <w:webHidden/>
              </w:rPr>
              <w:fldChar w:fldCharType="separate"/>
            </w:r>
            <w:r w:rsidR="00753BF7">
              <w:rPr>
                <w:noProof/>
                <w:webHidden/>
              </w:rPr>
              <w:t>27</w:t>
            </w:r>
            <w:r w:rsidR="008146A9">
              <w:rPr>
                <w:noProof/>
                <w:webHidden/>
              </w:rPr>
              <w:fldChar w:fldCharType="end"/>
            </w:r>
          </w:hyperlink>
        </w:p>
        <w:p w14:paraId="36943632" w14:textId="48E74718" w:rsidR="008146A9" w:rsidRDefault="00896B8D">
          <w:pPr>
            <w:pStyle w:val="TOC1"/>
            <w:tabs>
              <w:tab w:val="left" w:pos="660"/>
              <w:tab w:val="right" w:leader="dot" w:pos="9054"/>
            </w:tabs>
            <w:rPr>
              <w:noProof/>
              <w:sz w:val="22"/>
              <w:szCs w:val="22"/>
              <w:lang w:val="nl-NL" w:eastAsia="nl-NL"/>
            </w:rPr>
          </w:pPr>
          <w:hyperlink w:anchor="_Toc453165572" w:history="1">
            <w:r w:rsidR="008146A9" w:rsidRPr="00B87856">
              <w:rPr>
                <w:rStyle w:val="Hyperlink"/>
                <w:noProof/>
              </w:rPr>
              <w:t>11.</w:t>
            </w:r>
            <w:r w:rsidR="008146A9">
              <w:rPr>
                <w:noProof/>
                <w:sz w:val="22"/>
                <w:szCs w:val="22"/>
                <w:lang w:val="nl-NL" w:eastAsia="nl-NL"/>
              </w:rPr>
              <w:tab/>
            </w:r>
            <w:r w:rsidR="008146A9" w:rsidRPr="00B87856">
              <w:rPr>
                <w:rStyle w:val="Hyperlink"/>
                <w:noProof/>
              </w:rPr>
              <w:t>References</w:t>
            </w:r>
            <w:r w:rsidR="008146A9">
              <w:rPr>
                <w:noProof/>
                <w:webHidden/>
              </w:rPr>
              <w:tab/>
            </w:r>
            <w:r w:rsidR="008146A9">
              <w:rPr>
                <w:noProof/>
                <w:webHidden/>
              </w:rPr>
              <w:fldChar w:fldCharType="begin"/>
            </w:r>
            <w:r w:rsidR="008146A9">
              <w:rPr>
                <w:noProof/>
                <w:webHidden/>
              </w:rPr>
              <w:instrText xml:space="preserve"> PAGEREF _Toc453165572 \h </w:instrText>
            </w:r>
            <w:r w:rsidR="008146A9">
              <w:rPr>
                <w:noProof/>
                <w:webHidden/>
              </w:rPr>
            </w:r>
            <w:r w:rsidR="008146A9">
              <w:rPr>
                <w:noProof/>
                <w:webHidden/>
              </w:rPr>
              <w:fldChar w:fldCharType="separate"/>
            </w:r>
            <w:r w:rsidR="00753BF7">
              <w:rPr>
                <w:noProof/>
                <w:webHidden/>
              </w:rPr>
              <w:t>30</w:t>
            </w:r>
            <w:r w:rsidR="008146A9">
              <w:rPr>
                <w:noProof/>
                <w:webHidden/>
              </w:rPr>
              <w:fldChar w:fldCharType="end"/>
            </w:r>
          </w:hyperlink>
        </w:p>
        <w:p w14:paraId="35066E10" w14:textId="4A6E3BE5" w:rsidR="00224B6C" w:rsidRDefault="00224B6C">
          <w:r>
            <w:rPr>
              <w:b/>
              <w:bCs/>
              <w:noProof/>
            </w:rPr>
            <w:fldChar w:fldCharType="end"/>
          </w:r>
        </w:p>
      </w:sdtContent>
    </w:sdt>
    <w:p w14:paraId="716C8534" w14:textId="4F93360F" w:rsidR="00AD0F85" w:rsidRPr="00AD0F85" w:rsidRDefault="00AD0F85" w:rsidP="00AD0F85">
      <w:pPr>
        <w:pStyle w:val="Heading1"/>
      </w:pPr>
      <w:r>
        <w:br w:type="page"/>
      </w:r>
    </w:p>
    <w:p w14:paraId="30A280F8" w14:textId="7E432843" w:rsidR="0054585A" w:rsidRDefault="00914CD1" w:rsidP="000765A9">
      <w:pPr>
        <w:pStyle w:val="Heading1"/>
        <w:numPr>
          <w:ilvl w:val="0"/>
          <w:numId w:val="27"/>
        </w:numPr>
      </w:pPr>
      <w:bookmarkStart w:id="8" w:name="_Toc453165535"/>
      <w:r w:rsidRPr="00914CD1">
        <w:lastRenderedPageBreak/>
        <w:t>Introduction</w:t>
      </w:r>
      <w:bookmarkEnd w:id="8"/>
    </w:p>
    <w:p w14:paraId="2725F37C" w14:textId="77777777" w:rsidR="00BD420B" w:rsidRDefault="00BD420B">
      <w:pPr>
        <w:rPr>
          <w:b/>
        </w:rPr>
      </w:pPr>
    </w:p>
    <w:p w14:paraId="49FB6A24" w14:textId="011ECFE3" w:rsidR="00BD420B" w:rsidRDefault="00DA6F11" w:rsidP="00F21965">
      <w:pPr>
        <w:jc w:val="both"/>
      </w:pPr>
      <w:r>
        <w:t>Nowadays</w:t>
      </w:r>
      <w:r w:rsidR="00BD420B">
        <w:t xml:space="preserve"> the hospital is getting more interested in determining the characteristics and function</w:t>
      </w:r>
      <w:r w:rsidR="00512958">
        <w:t>ality</w:t>
      </w:r>
      <w:r w:rsidR="00BD420B">
        <w:t xml:space="preserve"> of tissues</w:t>
      </w:r>
      <w:r w:rsidR="0065294D">
        <w:t xml:space="preserve"> for diagnosis and monitoring of diseases</w:t>
      </w:r>
      <w:r w:rsidR="00BD420B">
        <w:t xml:space="preserve">. Ultrasound can be used to obtain this </w:t>
      </w:r>
      <w:r w:rsidR="00F21965">
        <w:t>information;</w:t>
      </w:r>
      <w:r w:rsidR="00BD420B">
        <w:t xml:space="preserve"> it’s easy to use, non-invasive and relatively cheap.</w:t>
      </w:r>
      <w:r w:rsidR="00512958">
        <w:t xml:space="preserve"> At the Medical UltraSound Imaging</w:t>
      </w:r>
      <w:r w:rsidR="00BD420B">
        <w:t xml:space="preserve"> Center (MUSIC) of the RadboudUMC a software-package </w:t>
      </w:r>
      <w:r w:rsidR="00F21965">
        <w:t xml:space="preserve">&lt;strain2dmain&gt; </w:t>
      </w:r>
      <w:r w:rsidR="002E7D02">
        <w:t>was developed to estimate defo</w:t>
      </w:r>
      <w:r w:rsidR="0065294D">
        <w:t>rm</w:t>
      </w:r>
      <w:r w:rsidR="002E7D02">
        <w:t>ations in tissues from ultrasound recordings. From these deformations functional information for instance contractility of muscles and heart and stiffnes/elasticity of tissue can be derived. The</w:t>
      </w:r>
      <w:r w:rsidR="00BD420B">
        <w:t xml:space="preserve"> </w:t>
      </w:r>
      <w:r w:rsidR="002E7D02">
        <w:t xml:space="preserve">current version (8.0) of the </w:t>
      </w:r>
      <w:r w:rsidR="00BD420B">
        <w:t>s</w:t>
      </w:r>
      <w:r w:rsidR="002E7D02">
        <w:t xml:space="preserve">oftware </w:t>
      </w:r>
      <w:r>
        <w:t>w</w:t>
      </w:r>
      <w:r w:rsidR="0065294D">
        <w:t>as dedicated to</w:t>
      </w:r>
      <w:r w:rsidR="00BD420B">
        <w:t xml:space="preserve"> 2D images</w:t>
      </w:r>
      <w:r w:rsidR="00F21965">
        <w:t xml:space="preserve"> </w:t>
      </w:r>
      <w:r w:rsidR="00536B1A">
        <w:t>(a 3D version was derived but was</w:t>
      </w:r>
      <w:r w:rsidR="00F21965">
        <w:t xml:space="preserve"> not tested and documented)</w:t>
      </w:r>
      <w:r w:rsidR="00AF7D3A">
        <w:t>.</w:t>
      </w:r>
      <w:r w:rsidR="00F21965">
        <w:t xml:space="preserve"> </w:t>
      </w:r>
      <w:r w:rsidR="002E7FD9">
        <w:t>Also,</w:t>
      </w:r>
      <w:r w:rsidR="002E7D02">
        <w:t xml:space="preserve"> with this version of the </w:t>
      </w:r>
      <w:r w:rsidR="00BD420B">
        <w:t>softw</w:t>
      </w:r>
      <w:r w:rsidR="00536B1A">
        <w:t>are, the user is not able to incorporate</w:t>
      </w:r>
      <w:r w:rsidR="002E7D02">
        <w:t xml:space="preserve"> their</w:t>
      </w:r>
      <w:r w:rsidR="00BD420B">
        <w:t xml:space="preserve"> own developed algorithms, which is a disadvantage in a research group as MUSIC is</w:t>
      </w:r>
      <w:r w:rsidR="00F21965">
        <w:t>.</w:t>
      </w:r>
    </w:p>
    <w:p w14:paraId="7D9923C0" w14:textId="7FDD7BF4" w:rsidR="00BD420B" w:rsidRDefault="00960F13" w:rsidP="00F21965">
      <w:pPr>
        <w:jc w:val="both"/>
      </w:pPr>
      <w:r>
        <w:t>Ano</w:t>
      </w:r>
      <w:r w:rsidR="00BD420B">
        <w:t>t</w:t>
      </w:r>
      <w:r>
        <w:t xml:space="preserve">her small disadvantage </w:t>
      </w:r>
      <w:r w:rsidR="002E7FD9">
        <w:t>is</w:t>
      </w:r>
      <w:r w:rsidR="002E7D02">
        <w:t xml:space="preserve"> the amount</w:t>
      </w:r>
      <w:r w:rsidR="00DA6F11">
        <w:t xml:space="preserve"> of </w:t>
      </w:r>
      <w:r w:rsidR="002E7D02">
        <w:t>(redundant) parameters that had to be defined</w:t>
      </w:r>
      <w:r>
        <w:t xml:space="preserve"> which</w:t>
      </w:r>
      <w:r w:rsidR="00F21965">
        <w:t xml:space="preserve"> </w:t>
      </w:r>
      <w:r w:rsidR="00BD420B">
        <w:t xml:space="preserve">are not clear and difficult to </w:t>
      </w:r>
      <w:r w:rsidR="00E83E93">
        <w:t>understand for new users and the time spent in some algorithms</w:t>
      </w:r>
    </w:p>
    <w:p w14:paraId="33377901" w14:textId="77777777" w:rsidR="00BD420B" w:rsidRDefault="00BD420B" w:rsidP="00BD420B">
      <w:pPr>
        <w:jc w:val="both"/>
      </w:pPr>
    </w:p>
    <w:p w14:paraId="4E51C1D4" w14:textId="4F7ABFFB" w:rsidR="00BD420B" w:rsidRDefault="002E7FD9" w:rsidP="00BD420B">
      <w:pPr>
        <w:jc w:val="both"/>
      </w:pPr>
      <w:r>
        <w:t>Therefore,</w:t>
      </w:r>
      <w:r w:rsidR="002E7D02">
        <w:t xml:space="preserve"> a new </w:t>
      </w:r>
      <w:r w:rsidR="00BD420B">
        <w:t xml:space="preserve">software </w:t>
      </w:r>
      <w:r w:rsidR="002E7D02">
        <w:t>package &lt;strainMusic&gt; was</w:t>
      </w:r>
      <w:r w:rsidR="00BD420B">
        <w:t xml:space="preserve"> developed with the following in mind</w:t>
      </w:r>
    </w:p>
    <w:p w14:paraId="5E8341D3" w14:textId="77777777" w:rsidR="00F21965" w:rsidRDefault="00F21965" w:rsidP="00BD420B">
      <w:pPr>
        <w:jc w:val="both"/>
      </w:pPr>
    </w:p>
    <w:p w14:paraId="3185D063" w14:textId="3C6A5681" w:rsidR="00BD420B" w:rsidRDefault="00BD420B" w:rsidP="00BD420B">
      <w:pPr>
        <w:pStyle w:val="ListParagraph"/>
        <w:numPr>
          <w:ilvl w:val="0"/>
          <w:numId w:val="4"/>
        </w:numPr>
        <w:jc w:val="both"/>
      </w:pPr>
      <w:r>
        <w:t>It should work on both 2D and 3D datasets</w:t>
      </w:r>
    </w:p>
    <w:p w14:paraId="2AE8B4BC" w14:textId="7ACFD74D" w:rsidR="00BD420B" w:rsidRDefault="00BD420B" w:rsidP="00BD420B">
      <w:pPr>
        <w:pStyle w:val="ListParagraph"/>
        <w:numPr>
          <w:ilvl w:val="0"/>
          <w:numId w:val="4"/>
        </w:numPr>
        <w:jc w:val="both"/>
      </w:pPr>
      <w:r>
        <w:t xml:space="preserve">It should act as a </w:t>
      </w:r>
      <w:r w:rsidR="002E7FD9">
        <w:t>framework;</w:t>
      </w:r>
      <w:r>
        <w:t xml:space="preserve"> the researchers should be able to use their own developed </w:t>
      </w:r>
      <w:r w:rsidR="00960F13">
        <w:t>algorithms</w:t>
      </w:r>
      <w:r>
        <w:t xml:space="preserve">/functions for estimating displacement and/or strain. </w:t>
      </w:r>
      <w:r w:rsidR="00F21965">
        <w:t>For standard estimation of strain and displacement functions are included in the framework</w:t>
      </w:r>
    </w:p>
    <w:p w14:paraId="13845E2A" w14:textId="41519396" w:rsidR="00F21965" w:rsidRDefault="00F21965" w:rsidP="00BD420B">
      <w:pPr>
        <w:pStyle w:val="ListParagraph"/>
        <w:numPr>
          <w:ilvl w:val="0"/>
          <w:numId w:val="4"/>
        </w:numPr>
        <w:jc w:val="both"/>
      </w:pPr>
      <w:r>
        <w:t>The initial settings (parameters) should be easy to understand, well documented, and classified for each function</w:t>
      </w:r>
    </w:p>
    <w:p w14:paraId="2AA05524" w14:textId="3289546B" w:rsidR="00AA6676" w:rsidRDefault="00AA6676" w:rsidP="00BD420B">
      <w:pPr>
        <w:pStyle w:val="ListParagraph"/>
        <w:numPr>
          <w:ilvl w:val="0"/>
          <w:numId w:val="4"/>
        </w:numPr>
        <w:jc w:val="both"/>
      </w:pPr>
      <w:r>
        <w:t>Parallel processing should be possible to speed up the framework</w:t>
      </w:r>
    </w:p>
    <w:p w14:paraId="763DF0F3" w14:textId="77777777" w:rsidR="00F21965" w:rsidRDefault="00F21965" w:rsidP="00F21965">
      <w:pPr>
        <w:jc w:val="both"/>
      </w:pPr>
    </w:p>
    <w:p w14:paraId="718B2A1F" w14:textId="3FC279FC" w:rsidR="002B07EE" w:rsidRDefault="00FE0886" w:rsidP="00F21965">
      <w:pPr>
        <w:jc w:val="both"/>
      </w:pPr>
      <w:r>
        <w:t xml:space="preserve">The introduction of ultrafast ultrasound imaging opens new possibilities for displacement estimation. </w:t>
      </w:r>
      <w:r w:rsidR="002E7FD9">
        <w:t>Therefore,</w:t>
      </w:r>
      <w:r>
        <w:t xml:space="preserve"> w</w:t>
      </w:r>
      <w:r w:rsidR="002B07EE">
        <w:t>ith the development of the new sof</w:t>
      </w:r>
      <w:r w:rsidR="002E7D02">
        <w:t>tw</w:t>
      </w:r>
      <w:r>
        <w:t xml:space="preserve">are, this </w:t>
      </w:r>
      <w:r w:rsidR="0065294D">
        <w:t>new functionality was</w:t>
      </w:r>
      <w:r w:rsidR="002B07EE">
        <w:t xml:space="preserve"> added (user defined points to estimate displacement)</w:t>
      </w:r>
      <w:r>
        <w:t xml:space="preserve">. </w:t>
      </w:r>
      <w:r w:rsidR="002E7FD9">
        <w:t>Also,</w:t>
      </w:r>
      <w:r>
        <w:t xml:space="preserve"> </w:t>
      </w:r>
      <w:r w:rsidR="002B07EE">
        <w:t xml:space="preserve">the used file format/structures are changed  </w:t>
      </w:r>
    </w:p>
    <w:p w14:paraId="02DBD004" w14:textId="77777777" w:rsidR="002B07EE" w:rsidRDefault="002B07EE" w:rsidP="00F21965">
      <w:pPr>
        <w:jc w:val="both"/>
      </w:pPr>
    </w:p>
    <w:p w14:paraId="60A1943E" w14:textId="68BEBE0D" w:rsidR="002B07EE" w:rsidRDefault="002B07EE" w:rsidP="00F21965">
      <w:pPr>
        <w:jc w:val="both"/>
      </w:pPr>
      <w:r>
        <w:t xml:space="preserve">This document contains a description of the </w:t>
      </w:r>
      <w:r w:rsidR="002E7FD9">
        <w:t>framework and</w:t>
      </w:r>
      <w:r>
        <w:t xml:space="preserve"> should be used as a reference for the users of the framework.  </w:t>
      </w:r>
      <w:r w:rsidR="00FE0886">
        <w:t>The format of the files is</w:t>
      </w:r>
      <w:r>
        <w:t xml:space="preserve"> described as well as the parameters used. </w:t>
      </w:r>
      <w:r w:rsidR="00A63E7F">
        <w:t xml:space="preserve">This document also contains detailed instructions how to interface new </w:t>
      </w:r>
      <w:r w:rsidR="002E7FD9">
        <w:t>custom-made</w:t>
      </w:r>
      <w:r w:rsidR="00A63E7F">
        <w:t xml:space="preserve"> functions by researchers to the framework</w:t>
      </w:r>
    </w:p>
    <w:p w14:paraId="7F4AC3BC" w14:textId="77777777" w:rsidR="002B07EE" w:rsidRDefault="002B07EE" w:rsidP="00F21965">
      <w:pPr>
        <w:jc w:val="both"/>
      </w:pPr>
    </w:p>
    <w:p w14:paraId="33BFE36F" w14:textId="24E4DD36" w:rsidR="00F21965" w:rsidRDefault="00F21965" w:rsidP="00F21965">
      <w:pPr>
        <w:jc w:val="both"/>
      </w:pPr>
      <w:r>
        <w:t xml:space="preserve">The new framework &lt;StrainMusic&gt; is mainly developed in Matlab with some functions written in C. </w:t>
      </w:r>
    </w:p>
    <w:p w14:paraId="4D475285" w14:textId="77777777" w:rsidR="00A9768A" w:rsidRPr="00ED49A2" w:rsidRDefault="00A9768A" w:rsidP="00FE0886">
      <w:pPr>
        <w:rPr>
          <w:i/>
        </w:rPr>
      </w:pPr>
    </w:p>
    <w:p w14:paraId="443590BB" w14:textId="77777777" w:rsidR="00A9768A" w:rsidRPr="00ED49A2" w:rsidRDefault="00A9768A" w:rsidP="002B07EE">
      <w:pPr>
        <w:jc w:val="right"/>
        <w:rPr>
          <w:i/>
        </w:rPr>
      </w:pPr>
    </w:p>
    <w:p w14:paraId="632E9EC1" w14:textId="6B197D9B" w:rsidR="002B07EE" w:rsidRPr="005710B9" w:rsidRDefault="002B07EE" w:rsidP="002B07EE">
      <w:pPr>
        <w:jc w:val="right"/>
        <w:rPr>
          <w:i/>
          <w:lang w:val="nl-NL"/>
        </w:rPr>
      </w:pPr>
      <w:r w:rsidRPr="005710B9">
        <w:rPr>
          <w:i/>
          <w:lang w:val="nl-NL"/>
        </w:rPr>
        <w:t>September 2015</w:t>
      </w:r>
    </w:p>
    <w:p w14:paraId="0EC729FA" w14:textId="77777777" w:rsidR="00960F13" w:rsidRPr="005710B9" w:rsidRDefault="00960F13" w:rsidP="002B07EE">
      <w:pPr>
        <w:jc w:val="right"/>
        <w:rPr>
          <w:i/>
          <w:lang w:val="nl-NL"/>
        </w:rPr>
      </w:pPr>
    </w:p>
    <w:p w14:paraId="50BC83CF" w14:textId="7E3563C1" w:rsidR="002B07EE" w:rsidRPr="005710B9" w:rsidRDefault="002B07EE" w:rsidP="002B07EE">
      <w:pPr>
        <w:jc w:val="right"/>
        <w:rPr>
          <w:lang w:val="nl-NL"/>
        </w:rPr>
      </w:pPr>
      <w:r w:rsidRPr="005710B9">
        <w:rPr>
          <w:lang w:val="nl-NL"/>
        </w:rPr>
        <w:t>Rik Hansen</w:t>
      </w:r>
    </w:p>
    <w:p w14:paraId="4BF4823E" w14:textId="6140DE25" w:rsidR="002B07EE" w:rsidRPr="005710B9" w:rsidRDefault="002B07EE" w:rsidP="002B07EE">
      <w:pPr>
        <w:jc w:val="right"/>
        <w:rPr>
          <w:lang w:val="nl-NL"/>
        </w:rPr>
      </w:pPr>
      <w:r w:rsidRPr="005710B9">
        <w:rPr>
          <w:lang w:val="nl-NL"/>
        </w:rPr>
        <w:t>Jan Menssen</w:t>
      </w:r>
    </w:p>
    <w:p w14:paraId="653A6A75" w14:textId="77777777" w:rsidR="00914CD1" w:rsidRPr="005710B9" w:rsidRDefault="00914CD1" w:rsidP="00BD420B">
      <w:pPr>
        <w:jc w:val="both"/>
        <w:rPr>
          <w:lang w:val="nl-NL"/>
        </w:rPr>
      </w:pPr>
    </w:p>
    <w:p w14:paraId="3CCA98AB" w14:textId="77777777" w:rsidR="002B07EE" w:rsidRPr="005710B9" w:rsidRDefault="002B07EE">
      <w:pPr>
        <w:rPr>
          <w:b/>
          <w:lang w:val="nl-NL"/>
        </w:rPr>
      </w:pPr>
      <w:r w:rsidRPr="005710B9">
        <w:rPr>
          <w:b/>
          <w:lang w:val="nl-NL"/>
        </w:rPr>
        <w:br w:type="page"/>
      </w:r>
    </w:p>
    <w:p w14:paraId="0D12E578" w14:textId="638877CA" w:rsidR="00914CD1" w:rsidRPr="005710B9" w:rsidRDefault="00914CD1" w:rsidP="000765A9">
      <w:pPr>
        <w:pStyle w:val="Heading1"/>
        <w:numPr>
          <w:ilvl w:val="0"/>
          <w:numId w:val="27"/>
        </w:numPr>
        <w:rPr>
          <w:lang w:val="nl-NL"/>
        </w:rPr>
      </w:pPr>
      <w:bookmarkStart w:id="9" w:name="_Toc453165536"/>
      <w:r w:rsidRPr="005710B9">
        <w:rPr>
          <w:lang w:val="nl-NL"/>
        </w:rPr>
        <w:lastRenderedPageBreak/>
        <w:t>Files</w:t>
      </w:r>
      <w:bookmarkEnd w:id="9"/>
    </w:p>
    <w:p w14:paraId="28F9F3B4" w14:textId="77777777" w:rsidR="00914CD1" w:rsidRPr="005710B9" w:rsidRDefault="00914CD1">
      <w:pPr>
        <w:rPr>
          <w:lang w:val="nl-NL"/>
        </w:rPr>
      </w:pPr>
    </w:p>
    <w:p w14:paraId="18070255" w14:textId="77777777" w:rsidR="00914CD1" w:rsidRDefault="00914CD1">
      <w:r>
        <w:t>The software uses the following files</w:t>
      </w:r>
    </w:p>
    <w:p w14:paraId="40E12E5F" w14:textId="77777777" w:rsidR="00DA6F11" w:rsidRDefault="00DA6F11"/>
    <w:p w14:paraId="5FF1245C" w14:textId="758E5C11" w:rsidR="00914CD1" w:rsidRDefault="00AA5BD1" w:rsidP="00914CD1">
      <w:pPr>
        <w:pStyle w:val="ListParagraph"/>
        <w:numPr>
          <w:ilvl w:val="0"/>
          <w:numId w:val="1"/>
        </w:numPr>
      </w:pPr>
      <w:r>
        <w:t>d</w:t>
      </w:r>
      <w:r w:rsidR="00A63E7F">
        <w:t xml:space="preserve">ata </w:t>
      </w:r>
      <w:r w:rsidR="002E7FD9">
        <w:t>files:</w:t>
      </w:r>
      <w:r w:rsidR="00A63E7F">
        <w:t xml:space="preserve"> 2 data files are used, containing the beamformed ultrasound data of the tissue in pre- and post-deformed state respectively. Each file contains data for one (compound) 2D or 3D ultrasound frame.</w:t>
      </w:r>
    </w:p>
    <w:p w14:paraId="410CC114" w14:textId="460B17B7" w:rsidR="00914CD1" w:rsidRDefault="00AA5BD1" w:rsidP="00914CD1">
      <w:pPr>
        <w:pStyle w:val="ListParagraph"/>
        <w:numPr>
          <w:ilvl w:val="0"/>
          <w:numId w:val="1"/>
        </w:numPr>
      </w:pPr>
      <w:r>
        <w:t>h</w:t>
      </w:r>
      <w:r w:rsidR="00914CD1">
        <w:t xml:space="preserve">eader </w:t>
      </w:r>
      <w:r w:rsidR="002E7FD9">
        <w:t>file:</w:t>
      </w:r>
      <w:r w:rsidR="00914CD1">
        <w:t xml:space="preserve"> for all d</w:t>
      </w:r>
      <w:r w:rsidR="00FE0886">
        <w:t>ata-files in the same study</w:t>
      </w:r>
      <w:r w:rsidR="00914CD1">
        <w:t xml:space="preserve"> (all </w:t>
      </w:r>
      <w:r w:rsidR="00DA6F11">
        <w:t>frames), one header file is used that describes the data</w:t>
      </w:r>
    </w:p>
    <w:p w14:paraId="2157E612" w14:textId="7E867B7E" w:rsidR="00914CD1" w:rsidRDefault="00941C63" w:rsidP="00914CD1">
      <w:pPr>
        <w:pStyle w:val="ListParagraph"/>
        <w:numPr>
          <w:ilvl w:val="0"/>
          <w:numId w:val="1"/>
        </w:numPr>
      </w:pPr>
      <w:r>
        <w:t xml:space="preserve">ROI-file </w:t>
      </w:r>
      <w:r w:rsidR="00A63E7F">
        <w:t>(optional) A file that contains the region-of-interest (ROI) for which the displacement estimates should be calculated.</w:t>
      </w:r>
      <w:r w:rsidR="00914CD1">
        <w:t xml:space="preserve"> If the file doesn’t exist, the framework assumes the whole frame should be used</w:t>
      </w:r>
    </w:p>
    <w:p w14:paraId="624FDC3E" w14:textId="627B9EAD" w:rsidR="00BD420B" w:rsidRDefault="00FE0886" w:rsidP="00BD420B">
      <w:pPr>
        <w:pStyle w:val="ListParagraph"/>
        <w:numPr>
          <w:ilvl w:val="0"/>
          <w:numId w:val="1"/>
        </w:numPr>
      </w:pPr>
      <w:r>
        <w:t>GRID-file</w:t>
      </w:r>
      <w:r w:rsidR="00EA448E">
        <w:t xml:space="preserve"> (optional)</w:t>
      </w:r>
      <w:r>
        <w:t>: this</w:t>
      </w:r>
      <w:r w:rsidR="00A63E7F">
        <w:t xml:space="preserve"> file</w:t>
      </w:r>
      <w:r w:rsidR="00BD420B">
        <w:t xml:space="preserve"> contains the </w:t>
      </w:r>
      <w:r w:rsidR="00A63E7F">
        <w:t>x-, y-, and z-</w:t>
      </w:r>
      <w:r>
        <w:t>coordinate</w:t>
      </w:r>
      <w:r w:rsidR="00A63E7F">
        <w:t xml:space="preserve"> of the beamformed </w:t>
      </w:r>
      <w:r w:rsidR="00BD420B">
        <w:t xml:space="preserve">US </w:t>
      </w:r>
      <w:r w:rsidR="00A63E7F">
        <w:t>data</w:t>
      </w:r>
      <w:r w:rsidR="00AF7D3A">
        <w:t xml:space="preserve"> and</w:t>
      </w:r>
      <w:r w:rsidR="00BD420B">
        <w:t xml:space="preserve"> </w:t>
      </w:r>
      <w:r w:rsidR="00941C63">
        <w:t>indices that specify the position in the beamfor</w:t>
      </w:r>
      <w:r>
        <w:t xml:space="preserve">med grid for which displacement and/or </w:t>
      </w:r>
      <w:r w:rsidR="00941C63">
        <w:t xml:space="preserve">strain should be </w:t>
      </w:r>
      <w:r w:rsidR="00BD420B">
        <w:t>calculated.</w:t>
      </w:r>
    </w:p>
    <w:p w14:paraId="44221728" w14:textId="42B2F75D" w:rsidR="00914CD1" w:rsidRDefault="00D86D6B" w:rsidP="00914CD1">
      <w:pPr>
        <w:pStyle w:val="ListParagraph"/>
        <w:numPr>
          <w:ilvl w:val="0"/>
          <w:numId w:val="1"/>
        </w:numPr>
      </w:pPr>
      <w:r>
        <w:t>PARAM</w:t>
      </w:r>
      <w:r w:rsidR="00A85298">
        <w:t xml:space="preserve">eter </w:t>
      </w:r>
      <w:r w:rsidR="00AF7D3A">
        <w:t>file:</w:t>
      </w:r>
      <w:r w:rsidR="00A85298">
        <w:t xml:space="preserve"> this file contains settings for the framework to calculate strain </w:t>
      </w:r>
      <w:r w:rsidR="00361F52">
        <w:t>and/</w:t>
      </w:r>
      <w:r w:rsidR="00A85298">
        <w:t>or displacement.</w:t>
      </w:r>
    </w:p>
    <w:p w14:paraId="0B950EEE" w14:textId="48F72DAC" w:rsidR="00D86D6B" w:rsidRDefault="00D86D6B" w:rsidP="00BD420B">
      <w:pPr>
        <w:pStyle w:val="ListParagraph"/>
        <w:numPr>
          <w:ilvl w:val="0"/>
          <w:numId w:val="1"/>
        </w:numPr>
      </w:pPr>
      <w:r>
        <w:t xml:space="preserve">RESult </w:t>
      </w:r>
      <w:r w:rsidR="002E7FD9">
        <w:t>files:</w:t>
      </w:r>
      <w:r>
        <w:t xml:space="preserve"> these files are created by the package and contains the results from the strain/displacement calculations</w:t>
      </w:r>
    </w:p>
    <w:p w14:paraId="6BC5500D" w14:textId="77777777" w:rsidR="00BD420B" w:rsidRDefault="00BD420B" w:rsidP="00BD420B">
      <w:pPr>
        <w:pStyle w:val="ListParagraph"/>
      </w:pPr>
    </w:p>
    <w:p w14:paraId="3E9B339C" w14:textId="5C6D19C7" w:rsidR="00D86D6B" w:rsidRDefault="00D86D6B" w:rsidP="00D86D6B">
      <w:r>
        <w:t>Below the definition and syntax is given for all these files</w:t>
      </w:r>
    </w:p>
    <w:p w14:paraId="268904DC" w14:textId="77777777" w:rsidR="0072667D" w:rsidRDefault="0072667D" w:rsidP="00D86D6B"/>
    <w:p w14:paraId="6317C58E" w14:textId="351D18A2" w:rsidR="00D86D6B" w:rsidRDefault="00D86D6B" w:rsidP="000765A9">
      <w:pPr>
        <w:pStyle w:val="Heading2"/>
        <w:numPr>
          <w:ilvl w:val="0"/>
          <w:numId w:val="28"/>
        </w:numPr>
      </w:pPr>
      <w:bookmarkStart w:id="10" w:name="_Toc453165537"/>
      <w:r>
        <w:t>data-files</w:t>
      </w:r>
      <w:bookmarkEnd w:id="10"/>
    </w:p>
    <w:p w14:paraId="2202C948" w14:textId="77777777" w:rsidR="00D86D6B" w:rsidRDefault="00D86D6B" w:rsidP="00D86D6B"/>
    <w:p w14:paraId="5FF089D3" w14:textId="77777777" w:rsidR="00D86D6B" w:rsidRDefault="00D86D6B" w:rsidP="00D86D6B">
      <w:r>
        <w:t>Ultrasound data storage is done for each (compound) frame is a separate file. The filename convention is</w:t>
      </w:r>
    </w:p>
    <w:p w14:paraId="29E4461C" w14:textId="77777777" w:rsidR="00D86D6B" w:rsidRDefault="00D86D6B" w:rsidP="00D86D6B"/>
    <w:p w14:paraId="35626D93" w14:textId="77777777" w:rsidR="00D86D6B" w:rsidRDefault="00D86D6B" w:rsidP="00D86D6B">
      <w:r>
        <w:tab/>
        <w:t>US_&lt;name data set&gt;_&lt;framenr&gt; .mat</w:t>
      </w:r>
      <w:r w:rsidR="00AA5BD1">
        <w:t xml:space="preserve"> (US_flowsims.00010.mat)</w:t>
      </w:r>
    </w:p>
    <w:p w14:paraId="1C126C3B" w14:textId="77777777" w:rsidR="00D86D6B" w:rsidRDefault="00D86D6B" w:rsidP="00D86D6B"/>
    <w:p w14:paraId="09CEE662" w14:textId="77777777" w:rsidR="00D86D6B" w:rsidRDefault="00D86D6B" w:rsidP="00D86D6B">
      <w:r>
        <w:t xml:space="preserve">For &lt;framenr&gt; 5 digits should be used. A single file contains the variable </w:t>
      </w:r>
    </w:p>
    <w:p w14:paraId="6168F3FF" w14:textId="77777777" w:rsidR="00D86D6B" w:rsidRDefault="00D86D6B" w:rsidP="00D86D6B"/>
    <w:p w14:paraId="3A6149A3" w14:textId="0DD77DE9" w:rsidR="00FE0886" w:rsidRDefault="00717BA3" w:rsidP="00202C14">
      <w:pPr>
        <w:pStyle w:val="ListParagraph"/>
        <w:numPr>
          <w:ilvl w:val="0"/>
          <w:numId w:val="2"/>
        </w:numPr>
      </w:pPr>
      <w:r>
        <w:t>USDATA{angle}(:,:,:</w:t>
      </w:r>
      <w:r w:rsidR="00D86D6B">
        <w:t>) which is a cell-array</w:t>
      </w:r>
      <w:r w:rsidR="00AA5BD1">
        <w:t xml:space="preserve"> containin</w:t>
      </w:r>
      <w:r w:rsidR="00361F52">
        <w:t>g the data for each beam</w:t>
      </w:r>
      <w:r w:rsidR="00AA5BD1">
        <w:t xml:space="preserve"> of a (compound) ultrasound frame</w:t>
      </w:r>
      <w:r w:rsidR="00361F52">
        <w:t xml:space="preserve"> grouped per beamsteering angle</w:t>
      </w:r>
      <w:r w:rsidR="00C819A0">
        <w:t>. First dimension is axial, 2</w:t>
      </w:r>
      <w:r w:rsidR="00C819A0" w:rsidRPr="00C819A0">
        <w:rPr>
          <w:vertAlign w:val="superscript"/>
        </w:rPr>
        <w:t>nd</w:t>
      </w:r>
      <w:r w:rsidR="00C819A0">
        <w:t xml:space="preserve"> dimension lateral and if exists 3</w:t>
      </w:r>
      <w:r w:rsidR="00C819A0" w:rsidRPr="00C819A0">
        <w:rPr>
          <w:vertAlign w:val="superscript"/>
        </w:rPr>
        <w:t>rd</w:t>
      </w:r>
      <w:r w:rsidR="00C819A0">
        <w:t xml:space="preserve"> dimension elevational</w:t>
      </w:r>
    </w:p>
    <w:p w14:paraId="4FF10C62" w14:textId="77777777" w:rsidR="00C819A0" w:rsidRDefault="00C819A0" w:rsidP="00C819A0">
      <w:pPr>
        <w:pStyle w:val="ListParagraph"/>
      </w:pPr>
    </w:p>
    <w:p w14:paraId="6F00FB6A" w14:textId="7B388BB0" w:rsidR="00AA5BD1" w:rsidRDefault="00AA5BD1" w:rsidP="00AA5BD1">
      <w:r>
        <w:t>To save memory, only one signaltype (RF) should be stored.</w:t>
      </w:r>
      <w:r w:rsidR="00361F52">
        <w:t xml:space="preserve"> In the case of signaltype = RF, envelope data are derived in the software</w:t>
      </w:r>
      <w:r>
        <w:t>. (Hilbert-transform)</w:t>
      </w:r>
      <w:r w:rsidR="004412CC">
        <w:t>. Also all variables are singles instead of doubles</w:t>
      </w:r>
    </w:p>
    <w:p w14:paraId="0D8D94A1" w14:textId="77777777" w:rsidR="0072667D" w:rsidRDefault="0072667D" w:rsidP="00AA5BD1"/>
    <w:p w14:paraId="13BA05E0" w14:textId="31941004" w:rsidR="00AA5BD1" w:rsidRDefault="00AA5BD1" w:rsidP="000765A9">
      <w:pPr>
        <w:pStyle w:val="Heading2"/>
        <w:numPr>
          <w:ilvl w:val="0"/>
          <w:numId w:val="28"/>
        </w:numPr>
      </w:pPr>
      <w:bookmarkStart w:id="11" w:name="_Toc453165538"/>
      <w:r>
        <w:t>header-files</w:t>
      </w:r>
      <w:bookmarkEnd w:id="11"/>
    </w:p>
    <w:p w14:paraId="6280194C" w14:textId="77777777" w:rsidR="00AA5BD1" w:rsidRDefault="00AA5BD1" w:rsidP="00AA5BD1">
      <w:pPr>
        <w:rPr>
          <w:i/>
        </w:rPr>
      </w:pPr>
    </w:p>
    <w:p w14:paraId="675757EB" w14:textId="5F0DD787" w:rsidR="00AA5BD1" w:rsidRDefault="00AA5BD1" w:rsidP="00717BA3">
      <w:pPr>
        <w:jc w:val="both"/>
      </w:pPr>
      <w:r>
        <w:t>For each set of</w:t>
      </w:r>
      <w:r w:rsidR="00C819A0">
        <w:t xml:space="preserve"> frames in a study </w:t>
      </w:r>
      <w:r w:rsidR="00361F52">
        <w:t xml:space="preserve">a header file should </w:t>
      </w:r>
      <w:r>
        <w:t xml:space="preserve">exist. This file </w:t>
      </w:r>
      <w:r w:rsidR="00361F52">
        <w:t>h</w:t>
      </w:r>
      <w:r>
        <w:t>as the following name convention</w:t>
      </w:r>
    </w:p>
    <w:p w14:paraId="1CD4AE03" w14:textId="77777777" w:rsidR="00AA5BD1" w:rsidRDefault="00AA5BD1" w:rsidP="00AA5BD1"/>
    <w:p w14:paraId="26246230" w14:textId="77777777" w:rsidR="00AA5BD1" w:rsidRDefault="00AA5BD1" w:rsidP="00AA5BD1">
      <w:r>
        <w:tab/>
        <w:t>USHEADER_&lt;name_of_data_set&gt;.mat (USHEADER_flowsims.mat&gt;</w:t>
      </w:r>
    </w:p>
    <w:p w14:paraId="5CD78EA6" w14:textId="77777777" w:rsidR="00AA5BD1" w:rsidRDefault="00AA5BD1" w:rsidP="00AA5BD1"/>
    <w:p w14:paraId="54884D85" w14:textId="77777777" w:rsidR="00AA5BD1" w:rsidRDefault="00AA5BD1" w:rsidP="00AA5BD1">
      <w:r>
        <w:t>This file contains a variable USHEADER that consists of the following fields</w:t>
      </w:r>
    </w:p>
    <w:p w14:paraId="0C12D1A5" w14:textId="1E47EFBF" w:rsidR="00AA5BD1" w:rsidRDefault="00AA5BD1" w:rsidP="00AA5BD1">
      <w:pPr>
        <w:pStyle w:val="ListParagraph"/>
        <w:numPr>
          <w:ilvl w:val="0"/>
          <w:numId w:val="2"/>
        </w:numPr>
      </w:pPr>
      <w:r>
        <w:lastRenderedPageBreak/>
        <w:t>.</w:t>
      </w:r>
      <w:r w:rsidR="002E7FD9">
        <w:t>c:</w:t>
      </w:r>
      <w:r>
        <w:t xml:space="preserve"> speed of sound in m/s (double)</w:t>
      </w:r>
    </w:p>
    <w:p w14:paraId="490150C0" w14:textId="77777777" w:rsidR="00AA5BD1" w:rsidRDefault="00B86133" w:rsidP="00AA5BD1">
      <w:pPr>
        <w:pStyle w:val="ListParagraph"/>
        <w:numPr>
          <w:ilvl w:val="0"/>
          <w:numId w:val="2"/>
        </w:numPr>
      </w:pPr>
      <w:r>
        <w:t>.fs  sampling frequency in Hz (double)</w:t>
      </w:r>
    </w:p>
    <w:p w14:paraId="5283BD3A" w14:textId="5021CBBF" w:rsidR="00B86133" w:rsidRDefault="00B86133" w:rsidP="00AA5BD1">
      <w:pPr>
        <w:pStyle w:val="ListParagraph"/>
        <w:numPr>
          <w:ilvl w:val="0"/>
          <w:numId w:val="2"/>
        </w:numPr>
      </w:pPr>
      <w:r>
        <w:t>.</w:t>
      </w:r>
      <w:r w:rsidR="002E7FD9">
        <w:t>fc:</w:t>
      </w:r>
      <w:r>
        <w:t xml:space="preserve"> central frequency of transducer in Hz (double)</w:t>
      </w:r>
    </w:p>
    <w:p w14:paraId="22FF2DFE" w14:textId="7CAE1BA3" w:rsidR="00B86133" w:rsidRDefault="002E7FD9" w:rsidP="00AA5BD1">
      <w:pPr>
        <w:pStyle w:val="ListParagraph"/>
        <w:numPr>
          <w:ilvl w:val="0"/>
          <w:numId w:val="2"/>
        </w:numPr>
      </w:pPr>
      <w:r>
        <w:t>. nFrames:</w:t>
      </w:r>
      <w:r w:rsidR="00B86133">
        <w:t xml:space="preserve"> the number of frames of the original data set (double)</w:t>
      </w:r>
    </w:p>
    <w:p w14:paraId="32942D89" w14:textId="03E4FD5B" w:rsidR="00B86133" w:rsidRDefault="002E7FD9" w:rsidP="00AA5BD1">
      <w:pPr>
        <w:pStyle w:val="ListParagraph"/>
        <w:numPr>
          <w:ilvl w:val="0"/>
          <w:numId w:val="2"/>
        </w:numPr>
      </w:pPr>
      <w:r>
        <w:t>. system</w:t>
      </w:r>
      <w:r w:rsidR="00B86133">
        <w:t>: a strin</w:t>
      </w:r>
      <w:r w:rsidR="00536B1A">
        <w:t>g defining the system that is used to record the data</w:t>
      </w:r>
      <w:r w:rsidR="00B86133">
        <w:t>. For simulation use the package name, for instance ‘Field II pro”</w:t>
      </w:r>
    </w:p>
    <w:p w14:paraId="79A3A673" w14:textId="6FA7AA59" w:rsidR="00B86133" w:rsidRDefault="00B86133" w:rsidP="00AA5BD1">
      <w:pPr>
        <w:pStyle w:val="ListParagraph"/>
        <w:numPr>
          <w:ilvl w:val="0"/>
          <w:numId w:val="2"/>
        </w:numPr>
      </w:pPr>
      <w:r>
        <w:t>.transdu</w:t>
      </w:r>
      <w:r w:rsidR="00536B1A">
        <w:t>c</w:t>
      </w:r>
      <w:r>
        <w:t xml:space="preserve">er : string that represents the name of the probe, e.g. ‘L12-5’ </w:t>
      </w:r>
    </w:p>
    <w:p w14:paraId="16358723" w14:textId="77777777" w:rsidR="00B86133" w:rsidRDefault="00B86133" w:rsidP="00AA5BD1">
      <w:pPr>
        <w:pStyle w:val="ListParagraph"/>
        <w:numPr>
          <w:ilvl w:val="0"/>
          <w:numId w:val="2"/>
        </w:numPr>
      </w:pPr>
      <w:r>
        <w:t>.xmitangles : vector describing the steering angles that are used in transmition,  angles are in degrees [20 0 -20]</w:t>
      </w:r>
    </w:p>
    <w:p w14:paraId="1E8DF8D9" w14:textId="77777777" w:rsidR="00B86133" w:rsidRDefault="00B86133" w:rsidP="00AA5BD1">
      <w:pPr>
        <w:pStyle w:val="ListParagraph"/>
        <w:numPr>
          <w:ilvl w:val="0"/>
          <w:numId w:val="2"/>
        </w:numPr>
      </w:pPr>
      <w:r>
        <w:t>.acquisitionDimension : the number of dimensions used in the acquisition in string format, for instance ‘2D’ or ‘3D’</w:t>
      </w:r>
    </w:p>
    <w:p w14:paraId="479059F9" w14:textId="77777777" w:rsidR="00B86133" w:rsidRDefault="00B86133" w:rsidP="00AA5BD1">
      <w:pPr>
        <w:pStyle w:val="ListParagraph"/>
        <w:numPr>
          <w:ilvl w:val="0"/>
          <w:numId w:val="2"/>
        </w:numPr>
      </w:pPr>
      <w:r>
        <w:t>pitch : double vector containing the pitch in lateral and elevational direction (for 3D). For 2D mode only a number is given, format [lateral elevational]</w:t>
      </w:r>
    </w:p>
    <w:p w14:paraId="07D887B1" w14:textId="77777777" w:rsidR="00B86133" w:rsidRDefault="00F110C7" w:rsidP="00AA5BD1">
      <w:pPr>
        <w:pStyle w:val="ListParagraph"/>
        <w:numPr>
          <w:ilvl w:val="0"/>
          <w:numId w:val="2"/>
        </w:numPr>
      </w:pPr>
      <w:r>
        <w:t>.rcvFnum : the fnumber that is used for beamforming in receive (double)</w:t>
      </w:r>
    </w:p>
    <w:p w14:paraId="18DA49CD" w14:textId="77777777" w:rsidR="00F110C7" w:rsidRDefault="00F110C7" w:rsidP="00717BA3">
      <w:pPr>
        <w:pStyle w:val="ListParagraph"/>
        <w:numPr>
          <w:ilvl w:val="0"/>
          <w:numId w:val="2"/>
        </w:numPr>
        <w:jc w:val="both"/>
      </w:pPr>
      <w:r>
        <w:t>.signaltype : string representing the signal type. For instance ‘RF’ for RF data, ‘ENV’ for envelope data ‘DICOM’  for dicom data and so on</w:t>
      </w:r>
    </w:p>
    <w:p w14:paraId="094DEF4E" w14:textId="77777777" w:rsidR="00F110C7" w:rsidRDefault="00F110C7" w:rsidP="00717BA3">
      <w:pPr>
        <w:jc w:val="both"/>
      </w:pPr>
    </w:p>
    <w:p w14:paraId="392A0913" w14:textId="100B825B" w:rsidR="00F110C7" w:rsidRDefault="00F110C7" w:rsidP="00717BA3">
      <w:pPr>
        <w:jc w:val="both"/>
      </w:pPr>
      <w:r>
        <w:t>NOTE : the header field is far from complete</w:t>
      </w:r>
      <w:r w:rsidR="00C819A0">
        <w:t xml:space="preserve"> and not all fields are used in the framework</w:t>
      </w:r>
      <w:r>
        <w:t>. Also not all fields can be defined for each transducer type and acquisition mode. All possible header description fields should be stored in a separate document.</w:t>
      </w:r>
    </w:p>
    <w:p w14:paraId="4D3D47EB" w14:textId="77777777" w:rsidR="0072667D" w:rsidRDefault="0072667D" w:rsidP="00717BA3">
      <w:pPr>
        <w:jc w:val="both"/>
      </w:pPr>
    </w:p>
    <w:p w14:paraId="1CAAE3E3" w14:textId="7FE9DCC3" w:rsidR="00F110C7" w:rsidRDefault="00F110C7" w:rsidP="000765A9">
      <w:pPr>
        <w:pStyle w:val="Heading2"/>
        <w:numPr>
          <w:ilvl w:val="0"/>
          <w:numId w:val="28"/>
        </w:numPr>
      </w:pPr>
      <w:bookmarkStart w:id="12" w:name="_Toc453165539"/>
      <w:r>
        <w:t>ROI-files</w:t>
      </w:r>
      <w:bookmarkEnd w:id="12"/>
    </w:p>
    <w:p w14:paraId="62F547F7" w14:textId="77777777" w:rsidR="00F110C7" w:rsidRDefault="00F110C7" w:rsidP="00F110C7"/>
    <w:p w14:paraId="76D6BA06" w14:textId="6494BEAE" w:rsidR="00F110C7" w:rsidRDefault="00F110C7" w:rsidP="00717BA3">
      <w:pPr>
        <w:jc w:val="both"/>
      </w:pPr>
      <w:r>
        <w:t>An ROI-file contains the region-of-interest for which the displacement estimates should be calculated. A</w:t>
      </w:r>
      <w:r w:rsidR="00361F52">
        <w:t>n</w:t>
      </w:r>
      <w:r>
        <w:t xml:space="preserve"> ROI </w:t>
      </w:r>
      <w:r>
        <w:rPr>
          <w:i/>
        </w:rPr>
        <w:t>can</w:t>
      </w:r>
      <w:r>
        <w:t xml:space="preserve"> be defined for each (compound) frame. The file na</w:t>
      </w:r>
      <w:r w:rsidR="00361F52">
        <w:t>me conventions is the same as for</w:t>
      </w:r>
      <w:r>
        <w:t xml:space="preserve"> the data-file</w:t>
      </w:r>
    </w:p>
    <w:p w14:paraId="26AB7C94" w14:textId="77777777" w:rsidR="00F110C7" w:rsidRDefault="00F110C7" w:rsidP="00F110C7"/>
    <w:p w14:paraId="1BD7121C" w14:textId="77777777" w:rsidR="00F110C7" w:rsidRDefault="00F110C7" w:rsidP="00F110C7">
      <w:r>
        <w:tab/>
        <w:t>ROI_&lt;name_of_dataset&gt;_&lt;framenr&gt;.mat (ROI_flowsims_00010.mat)</w:t>
      </w:r>
    </w:p>
    <w:p w14:paraId="24DE7592" w14:textId="77777777" w:rsidR="00F110C7" w:rsidRDefault="00F110C7" w:rsidP="00F110C7"/>
    <w:p w14:paraId="05511AC4" w14:textId="77777777" w:rsidR="00F110C7" w:rsidRDefault="00BE73F4" w:rsidP="00F110C7">
      <w:r>
        <w:t>The dataset contains the following variables</w:t>
      </w:r>
    </w:p>
    <w:p w14:paraId="137C7193" w14:textId="77777777" w:rsidR="00BE73F4" w:rsidRDefault="00BE73F4" w:rsidP="00F110C7"/>
    <w:p w14:paraId="281DD9DD" w14:textId="249489F1" w:rsidR="00BE73F4" w:rsidRDefault="00BE73F4" w:rsidP="00BE73F4">
      <w:pPr>
        <w:pStyle w:val="ListParagraph"/>
        <w:numPr>
          <w:ilvl w:val="0"/>
          <w:numId w:val="3"/>
        </w:numPr>
      </w:pPr>
      <w:r>
        <w:t>ROI{angle}(:,:,:) : cell-array of logicals. Same size</w:t>
      </w:r>
      <w:r w:rsidR="00C819A0">
        <w:t>/dimension</w:t>
      </w:r>
      <w:r>
        <w:t xml:space="preserve"> as in the data file. True means </w:t>
      </w:r>
      <w:r w:rsidR="00536B1A">
        <w:t>the image point is positioned with</w:t>
      </w:r>
      <w:r>
        <w:t xml:space="preserve">in </w:t>
      </w:r>
      <w:r w:rsidR="00536B1A">
        <w:t xml:space="preserve">the ROI and displacement will </w:t>
      </w:r>
      <w:r>
        <w:t xml:space="preserve"> be estimated for tha</w:t>
      </w:r>
      <w:r w:rsidR="00536B1A">
        <w:t>t point, a false is outside ROI, so no displacements will be estimated</w:t>
      </w:r>
    </w:p>
    <w:p w14:paraId="1C3BB560" w14:textId="77777777" w:rsidR="00BE73F4" w:rsidRDefault="00BE73F4" w:rsidP="00BE73F4"/>
    <w:p w14:paraId="44E81BA9" w14:textId="39640B07" w:rsidR="00BE73F4" w:rsidRDefault="00BE73F4" w:rsidP="00717BA3">
      <w:pPr>
        <w:jc w:val="both"/>
      </w:pPr>
      <w:r>
        <w:t>NOTE : the &lt;strainMusic&gt; framework is backwards compatible, so it’s not necessary to convert old ROI files. However when using the conversion tool, a</w:t>
      </w:r>
      <w:r w:rsidR="00361F52">
        <w:t>n</w:t>
      </w:r>
      <w:r>
        <w:t xml:space="preserve"> ROI file using the new format is generated.</w:t>
      </w:r>
    </w:p>
    <w:p w14:paraId="633D7FC7" w14:textId="77777777" w:rsidR="0072667D" w:rsidRDefault="0072667D" w:rsidP="00717BA3">
      <w:pPr>
        <w:jc w:val="both"/>
      </w:pPr>
    </w:p>
    <w:p w14:paraId="1779ECF3" w14:textId="6CCEF05D" w:rsidR="00805B36" w:rsidRDefault="00805B36" w:rsidP="000765A9">
      <w:pPr>
        <w:pStyle w:val="Heading2"/>
        <w:numPr>
          <w:ilvl w:val="0"/>
          <w:numId w:val="28"/>
        </w:numPr>
      </w:pPr>
      <w:bookmarkStart w:id="13" w:name="_Toc453165540"/>
      <w:r>
        <w:t>GRID-file</w:t>
      </w:r>
      <w:bookmarkEnd w:id="13"/>
    </w:p>
    <w:p w14:paraId="3B83F5DA" w14:textId="77777777" w:rsidR="00805B36" w:rsidRDefault="00805B36" w:rsidP="00BE73F4"/>
    <w:p w14:paraId="507B824A" w14:textId="76008D69" w:rsidR="00805B36" w:rsidRDefault="00805B36" w:rsidP="00717BA3">
      <w:pPr>
        <w:jc w:val="both"/>
      </w:pPr>
      <w:r>
        <w:t xml:space="preserve">This file contains a description of the USGRID, containing, the X, Y and Z coordinates </w:t>
      </w:r>
      <w:r w:rsidR="00536B1A">
        <w:t xml:space="preserve">(in m) </w:t>
      </w:r>
      <w:r>
        <w:t>of the ultrasound data samples</w:t>
      </w:r>
      <w:r w:rsidR="00536B1A">
        <w:t xml:space="preserve">. Also it holds </w:t>
      </w:r>
      <w:r>
        <w:t>the displacement estimation grid (DISPG</w:t>
      </w:r>
      <w:r w:rsidR="00C819A0">
        <w:t>RID), containing the coordinates</w:t>
      </w:r>
      <w:r>
        <w:t xml:space="preserve"> of the data samples for which a displacement should be estimated. These coordinates are stored as indices into the file, (see Matlab </w:t>
      </w:r>
      <w:r>
        <w:lastRenderedPageBreak/>
        <w:t>functions &lt;ind2sub&gt; and &lt;sub2ind</w:t>
      </w:r>
      <w:r w:rsidR="00C819A0">
        <w:t>&gt; for a conversion between indices and position in the data-matrix)</w:t>
      </w:r>
    </w:p>
    <w:p w14:paraId="2D421F69" w14:textId="77777777" w:rsidR="00805B36" w:rsidRDefault="00805B36" w:rsidP="00BE73F4"/>
    <w:p w14:paraId="5CBBC068" w14:textId="77777777" w:rsidR="00805B36" w:rsidRDefault="00805B36" w:rsidP="00BE73F4">
      <w:r>
        <w:t>The file name convention is</w:t>
      </w:r>
    </w:p>
    <w:p w14:paraId="29D137A4" w14:textId="77777777" w:rsidR="00805B36" w:rsidRDefault="00805B36" w:rsidP="00BE73F4"/>
    <w:p w14:paraId="5A504A98" w14:textId="77777777" w:rsidR="00805B36" w:rsidRDefault="00805B36" w:rsidP="00BE73F4">
      <w:r>
        <w:tab/>
      </w:r>
      <w:r>
        <w:tab/>
        <w:t>GRID_&lt;user_defined_name&gt;.mat (GRID_smallarea.mat&gt;</w:t>
      </w:r>
    </w:p>
    <w:p w14:paraId="554A9603" w14:textId="77777777" w:rsidR="00805B36" w:rsidRDefault="00805B36" w:rsidP="00BE73F4"/>
    <w:p w14:paraId="2969E767" w14:textId="77777777" w:rsidR="00805B36" w:rsidRDefault="00805B36" w:rsidP="00BE73F4">
      <w:r>
        <w:t>The file contains the following variables</w:t>
      </w:r>
    </w:p>
    <w:p w14:paraId="0829E768" w14:textId="77777777" w:rsidR="00C16591" w:rsidRDefault="00C16591" w:rsidP="00BE73F4"/>
    <w:p w14:paraId="4A9F3049" w14:textId="58DEE2AA" w:rsidR="00C16591" w:rsidRDefault="00C16591" w:rsidP="00717BA3">
      <w:pPr>
        <w:pStyle w:val="ListParagraph"/>
        <w:numPr>
          <w:ilvl w:val="0"/>
          <w:numId w:val="3"/>
        </w:numPr>
      </w:pPr>
      <w:r>
        <w:t>USGRID{angle}</w:t>
      </w:r>
    </w:p>
    <w:p w14:paraId="0E1F1114" w14:textId="3A10563F" w:rsidR="00C16591" w:rsidRDefault="004412CC" w:rsidP="00717BA3">
      <w:pPr>
        <w:pStyle w:val="ListParagraph"/>
        <w:numPr>
          <w:ilvl w:val="1"/>
          <w:numId w:val="3"/>
        </w:numPr>
      </w:pPr>
      <w:r>
        <w:t>.x : single</w:t>
      </w:r>
      <w:r w:rsidR="00C16591">
        <w:t xml:space="preserve"> </w:t>
      </w:r>
      <w:ins w:id="14" w:author="Saris, Anne" w:date="2021-01-25T10:23:00Z">
        <w:r w:rsidR="008539D6">
          <w:t xml:space="preserve">row </w:t>
        </w:r>
      </w:ins>
      <w:r w:rsidR="00C16591">
        <w:t>vector containing the x-coordinates of the US pixels (m)</w:t>
      </w:r>
    </w:p>
    <w:p w14:paraId="40DC5377" w14:textId="78B0A188" w:rsidR="00C16591" w:rsidRDefault="00717BA3" w:rsidP="00717BA3">
      <w:pPr>
        <w:pStyle w:val="ListParagraph"/>
        <w:numPr>
          <w:ilvl w:val="1"/>
          <w:numId w:val="3"/>
        </w:numPr>
      </w:pPr>
      <w:r>
        <w:t>.y</w:t>
      </w:r>
      <w:r w:rsidR="004412CC">
        <w:t xml:space="preserve"> : single</w:t>
      </w:r>
      <w:r w:rsidR="00C16591">
        <w:t xml:space="preserve"> </w:t>
      </w:r>
      <w:ins w:id="15" w:author="Saris, Anne" w:date="2021-01-25T10:23:00Z">
        <w:r w:rsidR="008539D6">
          <w:t xml:space="preserve">row </w:t>
        </w:r>
      </w:ins>
      <w:r w:rsidR="00C16591">
        <w:t>vector containing the y-coordinates of the US pixels (m)</w:t>
      </w:r>
    </w:p>
    <w:p w14:paraId="038E4239" w14:textId="3552B163" w:rsidR="00C16591" w:rsidRDefault="004412CC" w:rsidP="00717BA3">
      <w:pPr>
        <w:pStyle w:val="ListParagraph"/>
        <w:numPr>
          <w:ilvl w:val="1"/>
          <w:numId w:val="3"/>
        </w:numPr>
      </w:pPr>
      <w:r>
        <w:t>.z : single</w:t>
      </w:r>
      <w:r w:rsidR="00C16591">
        <w:t xml:space="preserve"> </w:t>
      </w:r>
      <w:ins w:id="16" w:author="Saris, Anne" w:date="2021-01-25T10:23:00Z">
        <w:r w:rsidR="008539D6">
          <w:t xml:space="preserve">row </w:t>
        </w:r>
      </w:ins>
      <w:r w:rsidR="00C16591">
        <w:t>vector contain</w:t>
      </w:r>
      <w:r w:rsidR="00717BA3">
        <w:t>in</w:t>
      </w:r>
      <w:r w:rsidR="00C16591">
        <w:t>g the z-coordinates of the US pixels (m)</w:t>
      </w:r>
    </w:p>
    <w:p w14:paraId="0616C752" w14:textId="6615E8A9" w:rsidR="008539D6" w:rsidRDefault="006E23A2" w:rsidP="008539D6">
      <w:pPr>
        <w:pStyle w:val="ListParagraph"/>
        <w:numPr>
          <w:ilvl w:val="1"/>
          <w:numId w:val="3"/>
        </w:numPr>
      </w:pPr>
      <w:r>
        <w:t>.size : contains the size in x, y and z direction ([x y z])</w:t>
      </w:r>
      <w:ins w:id="17" w:author="Saris, Anne" w:date="2021-01-25T10:24:00Z">
        <w:r w:rsidR="008539D6">
          <w:br/>
          <w:t>Note:</w:t>
        </w:r>
      </w:ins>
      <w:ins w:id="18" w:author="Saris, Anne" w:date="2021-01-25T10:25:00Z">
        <w:r w:rsidR="008539D6">
          <w:t xml:space="preserve"> for 2D data, only define [x,z]</w:t>
        </w:r>
      </w:ins>
    </w:p>
    <w:p w14:paraId="69E957BE" w14:textId="77777777" w:rsidR="00C16591" w:rsidRDefault="00C16591" w:rsidP="00C16591">
      <w:pPr>
        <w:pStyle w:val="ListParagraph"/>
        <w:ind w:left="1731"/>
      </w:pPr>
    </w:p>
    <w:p w14:paraId="4DF8BEA6" w14:textId="764183ED" w:rsidR="00C16591" w:rsidRDefault="00C16591" w:rsidP="00C16591">
      <w:pPr>
        <w:pStyle w:val="ListParagraph"/>
        <w:numPr>
          <w:ilvl w:val="0"/>
          <w:numId w:val="3"/>
        </w:numPr>
      </w:pPr>
      <w:r>
        <w:t>DISPGRID : cell array of size (iter,angle) containing</w:t>
      </w:r>
      <w:r w:rsidR="00331012">
        <w:t xml:space="preserve"> a field &lt;indices&gt;. This field is a</w:t>
      </w:r>
      <w:r w:rsidR="000C2B66">
        <w:t>n</w:t>
      </w:r>
      <w:r w:rsidR="00331012">
        <w:t xml:space="preserve"> </w:t>
      </w:r>
      <w:r w:rsidR="004412CC">
        <w:t>unsigned int32 row-</w:t>
      </w:r>
      <w:r w:rsidR="00331012">
        <w:t>vector</w:t>
      </w:r>
      <w:r w:rsidR="00C819A0">
        <w:t xml:space="preserve"> with </w:t>
      </w:r>
      <w:r>
        <w:t>indices that are used in displacement estimation. These indices can also be used in the USGRID.x/y/</w:t>
      </w:r>
      <w:r w:rsidR="004412CC">
        <w:t xml:space="preserve">z vector to get the coordinates/ </w:t>
      </w:r>
    </w:p>
    <w:p w14:paraId="08AE8483" w14:textId="54D70A71" w:rsidR="00C819A0" w:rsidRDefault="00C819A0" w:rsidP="00C819A0">
      <w:r>
        <w:br/>
        <w:t xml:space="preserve">See the figure below </w:t>
      </w:r>
    </w:p>
    <w:p w14:paraId="36344CB7" w14:textId="77777777" w:rsidR="00C819A0" w:rsidRDefault="00C819A0" w:rsidP="00C819A0"/>
    <w:p w14:paraId="62CC1C4D" w14:textId="3BDD4433" w:rsidR="00C819A0" w:rsidRDefault="00C819A0" w:rsidP="00C819A0">
      <w:pPr>
        <w:jc w:val="center"/>
      </w:pPr>
      <w:ins w:id="19" w:author="z304154" w:date="2015-09-07T14:25:00Z">
        <w:r>
          <w:rPr>
            <w:noProof/>
          </w:rPr>
          <w:drawing>
            <wp:inline distT="0" distB="0" distL="0" distR="0" wp14:anchorId="328E1C6A" wp14:editId="10E4D7B7">
              <wp:extent cx="43338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08" t="17355" r="11794" b="13807"/>
                      <a:stretch/>
                    </pic:blipFill>
                    <pic:spPr bwMode="auto">
                      <a:xfrm>
                        <a:off x="0" y="0"/>
                        <a:ext cx="4333875" cy="2228850"/>
                      </a:xfrm>
                      <a:prstGeom prst="rect">
                        <a:avLst/>
                      </a:prstGeom>
                      <a:ln>
                        <a:noFill/>
                      </a:ln>
                      <a:extLst>
                        <a:ext uri="{53640926-AAD7-44D8-BBD7-CCE9431645EC}">
                          <a14:shadowObscured xmlns:a14="http://schemas.microsoft.com/office/drawing/2010/main"/>
                        </a:ext>
                      </a:extLst>
                    </pic:spPr>
                  </pic:pic>
                </a:graphicData>
              </a:graphic>
            </wp:inline>
          </w:drawing>
        </w:r>
      </w:ins>
    </w:p>
    <w:p w14:paraId="673CD60B" w14:textId="77777777" w:rsidR="00C16591" w:rsidRDefault="00C16591" w:rsidP="00C16591"/>
    <w:p w14:paraId="0F6FDC07" w14:textId="6CBD0584" w:rsidR="00C819A0" w:rsidRDefault="004412CC" w:rsidP="00BE73F4">
      <w:r>
        <w:t>All vectors are row-vectors ([1 2 … n])</w:t>
      </w:r>
    </w:p>
    <w:p w14:paraId="2A89957C" w14:textId="77777777" w:rsidR="004412CC" w:rsidRDefault="004412CC" w:rsidP="00C819A0"/>
    <w:p w14:paraId="240FB5EC" w14:textId="5158C053" w:rsidR="0072667D" w:rsidRPr="00C819A0" w:rsidRDefault="00C16591" w:rsidP="00C819A0">
      <w:r>
        <w:t xml:space="preserve">NOTE : if only a DISPGRID is defined for one iteration, the </w:t>
      </w:r>
      <w:r w:rsidR="001729E2">
        <w:t>grid is used for all iterations</w:t>
      </w:r>
    </w:p>
    <w:p w14:paraId="4AF4428A" w14:textId="77777777" w:rsidR="001729E2" w:rsidRPr="00C819A0" w:rsidRDefault="001729E2" w:rsidP="001729E2">
      <w:pPr>
        <w:jc w:val="center"/>
      </w:pPr>
    </w:p>
    <w:p w14:paraId="747C7454" w14:textId="27224172" w:rsidR="00BE73F4" w:rsidRDefault="00BE73F4" w:rsidP="000765A9">
      <w:pPr>
        <w:pStyle w:val="Heading2"/>
        <w:numPr>
          <w:ilvl w:val="0"/>
          <w:numId w:val="28"/>
        </w:numPr>
      </w:pPr>
      <w:bookmarkStart w:id="20" w:name="_Toc453165541"/>
      <w:r>
        <w:t>PARAMeter-file</w:t>
      </w:r>
      <w:bookmarkEnd w:id="20"/>
    </w:p>
    <w:p w14:paraId="6587B373" w14:textId="77777777" w:rsidR="00BE73F4" w:rsidRDefault="00BE73F4" w:rsidP="00BE73F4"/>
    <w:p w14:paraId="21FC2336" w14:textId="77777777" w:rsidR="00BE73F4" w:rsidRDefault="00BE73F4" w:rsidP="00717BA3">
      <w:pPr>
        <w:jc w:val="both"/>
      </w:pPr>
      <w:r>
        <w:t>This file contains the parameters that are used to estimate displacement or strain. The name convention is</w:t>
      </w:r>
    </w:p>
    <w:p w14:paraId="60DF9FB0" w14:textId="77777777" w:rsidR="00BE73F4" w:rsidRDefault="00BE73F4" w:rsidP="00BE73F4"/>
    <w:p w14:paraId="7DFE114E" w14:textId="77777777" w:rsidR="00BE73F4" w:rsidRDefault="00BE73F4" w:rsidP="00BE73F4">
      <w:r>
        <w:tab/>
        <w:t>PARAM_&lt;user_defined_name&gt;.mat  (PARAM_bestsettings.mat)</w:t>
      </w:r>
    </w:p>
    <w:p w14:paraId="16EACC88" w14:textId="77777777" w:rsidR="00BE73F4" w:rsidRDefault="00BE73F4" w:rsidP="00BE73F4"/>
    <w:p w14:paraId="48B54629" w14:textId="77777777" w:rsidR="00BE73F4" w:rsidRDefault="00BE73F4" w:rsidP="00BE73F4">
      <w:r>
        <w:t>The file contains the following variables</w:t>
      </w:r>
    </w:p>
    <w:p w14:paraId="6D517B0B" w14:textId="77777777" w:rsidR="00BE73F4" w:rsidRDefault="00BE73F4" w:rsidP="00BE73F4"/>
    <w:p w14:paraId="69EA4144" w14:textId="77777777" w:rsidR="00BE73F4" w:rsidRDefault="00BE73F4" w:rsidP="00BE73F4">
      <w:pPr>
        <w:pStyle w:val="ListParagraph"/>
        <w:numPr>
          <w:ilvl w:val="0"/>
          <w:numId w:val="3"/>
        </w:numPr>
      </w:pPr>
      <w:r>
        <w:t>PARAM{angle} ; cell-array containing a structure</w:t>
      </w:r>
    </w:p>
    <w:p w14:paraId="5AD6B9AC" w14:textId="77777777" w:rsidR="00BE73F4" w:rsidRDefault="00BE73F4" w:rsidP="00BE73F4"/>
    <w:p w14:paraId="7A9DF1DE" w14:textId="77777777" w:rsidR="00BE73F4" w:rsidRPr="00BE73F4" w:rsidRDefault="00BE73F4" w:rsidP="00BE73F4">
      <w:r>
        <w:t>For a description of the structure see the parag</w:t>
      </w:r>
      <w:r w:rsidR="00805B36">
        <w:t>raph regarding the PARAM structure</w:t>
      </w:r>
    </w:p>
    <w:p w14:paraId="1854D18E" w14:textId="77777777" w:rsidR="00BE73F4" w:rsidRDefault="00BE73F4" w:rsidP="00BE73F4"/>
    <w:p w14:paraId="08F7EA77" w14:textId="54BCC9B3" w:rsidR="00BE73F4" w:rsidRDefault="00BD420B" w:rsidP="000765A9">
      <w:pPr>
        <w:pStyle w:val="Heading2"/>
        <w:numPr>
          <w:ilvl w:val="0"/>
          <w:numId w:val="28"/>
        </w:numPr>
      </w:pPr>
      <w:bookmarkStart w:id="21" w:name="_Toc453165542"/>
      <w:r>
        <w:t>RE</w:t>
      </w:r>
      <w:r w:rsidR="00717BA3">
        <w:t>Sult-file</w:t>
      </w:r>
      <w:bookmarkEnd w:id="21"/>
    </w:p>
    <w:p w14:paraId="1E10B7AE" w14:textId="77777777" w:rsidR="00BD420B" w:rsidRDefault="00BD420B" w:rsidP="00BE73F4"/>
    <w:p w14:paraId="02634B82" w14:textId="79E44883" w:rsidR="00BD420B" w:rsidRDefault="00717BA3" w:rsidP="00717BA3">
      <w:pPr>
        <w:jc w:val="both"/>
      </w:pPr>
      <w:r>
        <w:t>This</w:t>
      </w:r>
      <w:r w:rsidR="00BD420B">
        <w:t xml:space="preserve"> </w:t>
      </w:r>
      <w:r w:rsidR="00536B1A">
        <w:t xml:space="preserve">file type is generated by </w:t>
      </w:r>
      <w:r w:rsidR="00BD420B">
        <w:t xml:space="preserve"> the StrainMusic software, The file name has the following syntax</w:t>
      </w:r>
    </w:p>
    <w:p w14:paraId="36545DAB" w14:textId="77777777" w:rsidR="00BD420B" w:rsidRDefault="00BD420B" w:rsidP="00BE73F4"/>
    <w:p w14:paraId="018C259B" w14:textId="17E23E20" w:rsidR="00BD420B" w:rsidRDefault="00BD420B" w:rsidP="00BE73F4">
      <w:r>
        <w:tab/>
        <w:t>RES_&lt;name_of_dataset&gt;_&lt;preframenr&gt;_&lt;postframenr&gt;.mat</w:t>
      </w:r>
    </w:p>
    <w:p w14:paraId="788B6D05" w14:textId="77777777" w:rsidR="00BD420B" w:rsidRDefault="00BD420B" w:rsidP="00BE73F4"/>
    <w:p w14:paraId="5D760074" w14:textId="37CB761E" w:rsidR="00BD420B" w:rsidRPr="00BD420B" w:rsidRDefault="00BD420B" w:rsidP="00717BA3">
      <w:pPr>
        <w:jc w:val="both"/>
      </w:pPr>
      <w:r>
        <w:t>for instance ‘RES_flowsims_00001_00002.mat’. The file contains a RES cell-array (number of angles) containing a structure with result for the displacement and strain estimations. For a detailed description see the chapter about this struct</w:t>
      </w:r>
      <w:r w:rsidR="00960F13">
        <w:t>ure</w:t>
      </w:r>
      <w:r w:rsidR="005F1A88">
        <w:t>. Results of each iteration are stored in each field, for instance: RES{3}.ax{2} for the axial displacement obtained after the 2</w:t>
      </w:r>
      <w:r w:rsidR="005F1A88" w:rsidRPr="005F1A88">
        <w:rPr>
          <w:vertAlign w:val="superscript"/>
        </w:rPr>
        <w:t>nd</w:t>
      </w:r>
      <w:r w:rsidR="005F1A88">
        <w:t xml:space="preserve"> iteration for the 3</w:t>
      </w:r>
      <w:r w:rsidR="005F1A88" w:rsidRPr="005F1A88">
        <w:rPr>
          <w:vertAlign w:val="superscript"/>
        </w:rPr>
        <w:t>rd</w:t>
      </w:r>
      <w:r w:rsidR="005F1A88">
        <w:t xml:space="preserve"> compound angle</w:t>
      </w:r>
    </w:p>
    <w:p w14:paraId="29EA7B59" w14:textId="77777777" w:rsidR="00914CD1" w:rsidRDefault="00914CD1"/>
    <w:p w14:paraId="238ACDF1" w14:textId="6A71CF6F" w:rsidR="00960F13" w:rsidRDefault="00960F13">
      <w:r>
        <w:br w:type="page"/>
      </w:r>
    </w:p>
    <w:p w14:paraId="2B2FCAF7" w14:textId="0B9EA5BB" w:rsidR="00914CD1" w:rsidRPr="008049C7" w:rsidRDefault="00960F13" w:rsidP="000765A9">
      <w:pPr>
        <w:pStyle w:val="Heading1"/>
        <w:numPr>
          <w:ilvl w:val="0"/>
          <w:numId w:val="27"/>
        </w:numPr>
      </w:pPr>
      <w:bookmarkStart w:id="22" w:name="_Toc453165543"/>
      <w:r w:rsidRPr="008049C7">
        <w:lastRenderedPageBreak/>
        <w:t>Outline of the program</w:t>
      </w:r>
      <w:bookmarkEnd w:id="22"/>
    </w:p>
    <w:p w14:paraId="44F88C49" w14:textId="77777777" w:rsidR="00960F13" w:rsidRDefault="00960F13"/>
    <w:p w14:paraId="0E2AB2A6" w14:textId="60F48F06" w:rsidR="00960F13" w:rsidRDefault="00960F13" w:rsidP="00960F13">
      <w:pPr>
        <w:jc w:val="both"/>
      </w:pPr>
      <w:r>
        <w:t xml:space="preserve">The &lt;strain2Dmain&gt; software uses a “coarse-to-fine” approach. In a number of iterations the displacement is estimated </w:t>
      </w:r>
      <w:r w:rsidR="00536B1A">
        <w:t xml:space="preserve">starting at a coarse scale obtaining rough estimates working </w:t>
      </w:r>
      <w:r>
        <w:t xml:space="preserve"> towards a </w:t>
      </w:r>
      <w:r w:rsidR="00536B1A">
        <w:t xml:space="preserve">fine scale for estimates at </w:t>
      </w:r>
      <w:r>
        <w:t xml:space="preserve">higher accuracy. This approach is also used in the new framework </w:t>
      </w:r>
      <w:r w:rsidR="00717BA3">
        <w:t>&lt;StrainMusic&gt;</w:t>
      </w:r>
    </w:p>
    <w:p w14:paraId="7D2FB3B0" w14:textId="77777777" w:rsidR="00960F13" w:rsidRDefault="00960F13" w:rsidP="00960F13">
      <w:pPr>
        <w:jc w:val="both"/>
      </w:pPr>
    </w:p>
    <w:p w14:paraId="76100BDB" w14:textId="63BBD575" w:rsidR="00D10F19" w:rsidRDefault="00960F13" w:rsidP="00960F13">
      <w:pPr>
        <w:jc w:val="both"/>
      </w:pPr>
      <w:r>
        <w:t>Befo</w:t>
      </w:r>
      <w:r w:rsidR="00536B1A">
        <w:t>r</w:t>
      </w:r>
      <w:r w:rsidR="00C278A2">
        <w:t>e the iteration loop is started, the data and parameter file are loaded and if exists also the ROI and GRID file.</w:t>
      </w:r>
      <w:r w:rsidR="00536B1A">
        <w:t xml:space="preserve"> Next an initial version of the </w:t>
      </w:r>
      <w:r w:rsidR="00D10F19">
        <w:t xml:space="preserve">&lt;RES&gt; structure is created. This part of the framework </w:t>
      </w:r>
      <w:r w:rsidR="00C278A2">
        <w:t>can</w:t>
      </w:r>
      <w:r w:rsidR="00536B1A">
        <w:t>not be changed</w:t>
      </w:r>
      <w:r w:rsidR="00D10F19">
        <w:t xml:space="preserve"> by the user.</w:t>
      </w:r>
    </w:p>
    <w:p w14:paraId="6B564B3E" w14:textId="77777777" w:rsidR="00D10F19" w:rsidRDefault="00D10F19" w:rsidP="00960F13">
      <w:pPr>
        <w:jc w:val="both"/>
      </w:pPr>
    </w:p>
    <w:p w14:paraId="725D68D2" w14:textId="4C76843A" w:rsidR="00D10F19" w:rsidRDefault="00D10F19" w:rsidP="00960F13">
      <w:pPr>
        <w:jc w:val="both"/>
      </w:pPr>
      <w:r>
        <w:t xml:space="preserve">The main </w:t>
      </w:r>
      <w:r w:rsidR="00B34DA4">
        <w:t>part of the program consists</w:t>
      </w:r>
      <w:r>
        <w:t xml:space="preserve"> of a</w:t>
      </w:r>
      <w:r w:rsidR="00B34DA4">
        <w:t>n</w:t>
      </w:r>
      <w:r>
        <w:t xml:space="preserve"> iteration loop. In this loop, displacement</w:t>
      </w:r>
      <w:r w:rsidR="005F1A88">
        <w:t>s are estimate</w:t>
      </w:r>
      <w:r w:rsidR="00C278A2">
        <w:t>d</w:t>
      </w:r>
      <w:r>
        <w:t xml:space="preserve">, the obtained results can be filtered and on </w:t>
      </w:r>
      <w:r w:rsidR="00492EB7">
        <w:t>this filtered value</w:t>
      </w:r>
      <w:r>
        <w:t>, some “post-processing” could be done, for instance strain calculations. The displacement estimation is split in</w:t>
      </w:r>
      <w:r w:rsidR="00C278A2">
        <w:t>to</w:t>
      </w:r>
      <w:r>
        <w:t xml:space="preserve"> 3 separate </w:t>
      </w:r>
      <w:r w:rsidR="00C278A2">
        <w:t>tasks:</w:t>
      </w:r>
      <w:r>
        <w:t xml:space="preserve"> </w:t>
      </w:r>
      <w:r w:rsidR="00C278A2">
        <w:t>1)</w:t>
      </w:r>
      <w:r w:rsidR="005F1A88">
        <w:t xml:space="preserve"> template/kernel selection</w:t>
      </w:r>
      <w:r w:rsidR="00C278A2">
        <w:t xml:space="preserve"> </w:t>
      </w:r>
      <w:r w:rsidR="005F1A88">
        <w:t>(</w:t>
      </w:r>
      <w:r>
        <w:t>block</w:t>
      </w:r>
      <w:r w:rsidR="00B34DA4">
        <w:t xml:space="preserve"> </w:t>
      </w:r>
      <w:r>
        <w:t>matching</w:t>
      </w:r>
      <w:r w:rsidR="005F1A88">
        <w:t>)</w:t>
      </w:r>
      <w:r>
        <w:t xml:space="preserve">, </w:t>
      </w:r>
      <w:r w:rsidR="00C278A2">
        <w:t xml:space="preserve">2) </w:t>
      </w:r>
      <w:r>
        <w:t xml:space="preserve">estimation of displacement by using the peaks of a normalized cross correlation function and </w:t>
      </w:r>
      <w:r w:rsidR="00C278A2">
        <w:t xml:space="preserve">3) </w:t>
      </w:r>
      <w:r w:rsidR="00B34DA4">
        <w:t xml:space="preserve">a peak-interpolation step </w:t>
      </w:r>
      <w:r w:rsidR="00C278A2">
        <w:t xml:space="preserve">for sub-sample displacement estimation. After that </w:t>
      </w:r>
      <w:r w:rsidR="00B34DA4">
        <w:t>the estimated displacement</w:t>
      </w:r>
      <w:r w:rsidR="00C278A2">
        <w:t>s are</w:t>
      </w:r>
      <w:r w:rsidR="00B34DA4">
        <w:t xml:space="preserve"> written to the &lt;RESult&gt; structure</w:t>
      </w:r>
      <w:r w:rsidR="00717BA3">
        <w:t>. The post-processing part may consist o</w:t>
      </w:r>
      <w:r w:rsidR="001729E2">
        <w:t>f some steps for instance deriving</w:t>
      </w:r>
      <w:r w:rsidR="00717BA3">
        <w:t xml:space="preserve"> strain from displacement</w:t>
      </w:r>
      <w:r w:rsidR="005D05B0">
        <w:t>. For all these steps, the researcher may use his own developed functions</w:t>
      </w:r>
    </w:p>
    <w:p w14:paraId="59B8BA58" w14:textId="77777777" w:rsidR="00B34DA4" w:rsidRDefault="00B34DA4" w:rsidP="00960F13">
      <w:pPr>
        <w:jc w:val="both"/>
      </w:pPr>
    </w:p>
    <w:p w14:paraId="2E6F6395" w14:textId="79F09266" w:rsidR="00D10F19" w:rsidRDefault="00D10F19" w:rsidP="00960F13">
      <w:pPr>
        <w:jc w:val="both"/>
      </w:pPr>
      <w:r>
        <w:t>When the loop is finished, some clean</w:t>
      </w:r>
      <w:r w:rsidR="00C278A2">
        <w:t xml:space="preserve">ing </w:t>
      </w:r>
      <w:r>
        <w:t xml:space="preserve">up is done and </w:t>
      </w:r>
      <w:r w:rsidR="001729E2">
        <w:t xml:space="preserve">if desired </w:t>
      </w:r>
      <w:r>
        <w:t>the &lt;RESult&gt; structure is written to a file before the program ends.</w:t>
      </w:r>
      <w:r w:rsidR="00884EFF">
        <w:t xml:space="preserve"> Researchers are not able to modify this part</w:t>
      </w:r>
    </w:p>
    <w:p w14:paraId="1ED194D7" w14:textId="77777777" w:rsidR="00B34DA4" w:rsidRDefault="00B34DA4" w:rsidP="00960F13">
      <w:pPr>
        <w:jc w:val="both"/>
      </w:pPr>
    </w:p>
    <w:p w14:paraId="6947D1E5" w14:textId="30571965" w:rsidR="00B34DA4" w:rsidRDefault="00B34DA4" w:rsidP="00960F13">
      <w:pPr>
        <w:jc w:val="both"/>
      </w:pPr>
      <w:r>
        <w:t>Below the program is given in pseudo code</w:t>
      </w:r>
    </w:p>
    <w:p w14:paraId="7C610058" w14:textId="77777777" w:rsidR="00B34DA4" w:rsidRPr="00884EFF" w:rsidRDefault="00B34DA4" w:rsidP="00960F13">
      <w:pPr>
        <w:jc w:val="both"/>
        <w:rPr>
          <w:color w:val="0070C0"/>
        </w:rPr>
      </w:pPr>
    </w:p>
    <w:p w14:paraId="18760EB0" w14:textId="353EBB3F" w:rsidR="00B34DA4" w:rsidRPr="00B41F1D" w:rsidRDefault="00B34DA4" w:rsidP="00B34DA4">
      <w:pPr>
        <w:pStyle w:val="ListParagraph"/>
        <w:numPr>
          <w:ilvl w:val="0"/>
          <w:numId w:val="3"/>
        </w:numPr>
        <w:jc w:val="both"/>
        <w:rPr>
          <w:color w:val="FF0000"/>
        </w:rPr>
      </w:pPr>
      <w:r w:rsidRPr="00B41F1D">
        <w:rPr>
          <w:color w:val="FF0000"/>
        </w:rPr>
        <w:t>read Data</w:t>
      </w:r>
    </w:p>
    <w:p w14:paraId="42FA1F22" w14:textId="75B7ECB4" w:rsidR="00B34DA4" w:rsidRPr="00B41F1D" w:rsidRDefault="00ED49A2" w:rsidP="00B34DA4">
      <w:pPr>
        <w:pStyle w:val="ListParagraph"/>
        <w:numPr>
          <w:ilvl w:val="0"/>
          <w:numId w:val="3"/>
        </w:numPr>
        <w:jc w:val="both"/>
        <w:rPr>
          <w:color w:val="FF0000"/>
        </w:rPr>
      </w:pPr>
      <w:r w:rsidRPr="00B41F1D">
        <w:rPr>
          <w:color w:val="FF0000"/>
        </w:rPr>
        <w:t>read PARAM</w:t>
      </w:r>
      <w:r w:rsidR="00B34DA4" w:rsidRPr="00B41F1D">
        <w:rPr>
          <w:color w:val="FF0000"/>
        </w:rPr>
        <w:t>eters</w:t>
      </w:r>
    </w:p>
    <w:p w14:paraId="5A4E3413" w14:textId="76BA392B" w:rsidR="00B34DA4" w:rsidRPr="00B41F1D" w:rsidRDefault="00B34DA4" w:rsidP="00B34DA4">
      <w:pPr>
        <w:pStyle w:val="ListParagraph"/>
        <w:numPr>
          <w:ilvl w:val="0"/>
          <w:numId w:val="3"/>
        </w:numPr>
        <w:jc w:val="both"/>
        <w:rPr>
          <w:color w:val="FF0000"/>
        </w:rPr>
      </w:pPr>
      <w:r w:rsidRPr="00B41F1D">
        <w:rPr>
          <w:color w:val="FF0000"/>
        </w:rPr>
        <w:t>read of create ROI</w:t>
      </w:r>
    </w:p>
    <w:p w14:paraId="21BD5031" w14:textId="36351C63" w:rsidR="00B34DA4" w:rsidRPr="00B41F1D" w:rsidRDefault="00B34DA4" w:rsidP="00B34DA4">
      <w:pPr>
        <w:pStyle w:val="ListParagraph"/>
        <w:numPr>
          <w:ilvl w:val="0"/>
          <w:numId w:val="3"/>
        </w:numPr>
        <w:jc w:val="both"/>
        <w:rPr>
          <w:color w:val="FF0000"/>
        </w:rPr>
      </w:pPr>
      <w:r w:rsidRPr="00B41F1D">
        <w:rPr>
          <w:color w:val="FF0000"/>
        </w:rPr>
        <w:t xml:space="preserve">read or </w:t>
      </w:r>
      <w:r w:rsidR="002837FD" w:rsidRPr="00B41F1D">
        <w:rPr>
          <w:color w:val="FF0000"/>
        </w:rPr>
        <w:t>create UltrasSound GRID and DISP</w:t>
      </w:r>
      <w:r w:rsidRPr="00B41F1D">
        <w:rPr>
          <w:color w:val="FF0000"/>
        </w:rPr>
        <w:t>lacement GRID</w:t>
      </w:r>
    </w:p>
    <w:p w14:paraId="09FE7C9D" w14:textId="5D2FDD31" w:rsidR="00B34DA4" w:rsidRPr="00B41F1D" w:rsidRDefault="00B34DA4" w:rsidP="00B34DA4">
      <w:pPr>
        <w:pStyle w:val="ListParagraph"/>
        <w:numPr>
          <w:ilvl w:val="0"/>
          <w:numId w:val="3"/>
        </w:numPr>
        <w:jc w:val="both"/>
        <w:rPr>
          <w:color w:val="FF0000"/>
        </w:rPr>
      </w:pPr>
      <w:r w:rsidRPr="00B41F1D">
        <w:rPr>
          <w:color w:val="FF0000"/>
        </w:rPr>
        <w:t>initial</w:t>
      </w:r>
      <w:r w:rsidR="00ED49A2" w:rsidRPr="00B41F1D">
        <w:rPr>
          <w:color w:val="FF0000"/>
        </w:rPr>
        <w:t>i</w:t>
      </w:r>
      <w:r w:rsidRPr="00B41F1D">
        <w:rPr>
          <w:color w:val="FF0000"/>
        </w:rPr>
        <w:t>se RESult  structure</w:t>
      </w:r>
    </w:p>
    <w:p w14:paraId="6CCEC4A3" w14:textId="328F1D47" w:rsidR="00B34DA4" w:rsidRPr="00B41F1D" w:rsidRDefault="00B34DA4" w:rsidP="00A3347C">
      <w:pPr>
        <w:jc w:val="both"/>
        <w:rPr>
          <w:color w:val="FF0000"/>
        </w:rPr>
      </w:pPr>
    </w:p>
    <w:p w14:paraId="52380DEF" w14:textId="5951CF6B" w:rsidR="00B34DA4" w:rsidRPr="00B41F1D" w:rsidRDefault="00B34DA4" w:rsidP="00B34DA4">
      <w:pPr>
        <w:pStyle w:val="ListParagraph"/>
        <w:numPr>
          <w:ilvl w:val="0"/>
          <w:numId w:val="3"/>
        </w:numPr>
        <w:jc w:val="both"/>
        <w:rPr>
          <w:color w:val="FF0000"/>
        </w:rPr>
      </w:pPr>
      <w:r w:rsidRPr="00B41F1D">
        <w:rPr>
          <w:color w:val="FF0000"/>
        </w:rPr>
        <w:t>for each iteration</w:t>
      </w:r>
    </w:p>
    <w:p w14:paraId="1929D64C" w14:textId="77777777" w:rsidR="00A3347C" w:rsidRPr="00B41F1D" w:rsidRDefault="00A3347C" w:rsidP="00A3347C">
      <w:pPr>
        <w:pStyle w:val="ListParagraph"/>
        <w:ind w:left="1731"/>
        <w:jc w:val="both"/>
        <w:rPr>
          <w:color w:val="FF0000"/>
        </w:rPr>
      </w:pPr>
    </w:p>
    <w:p w14:paraId="3E8889FE" w14:textId="62C3DA89" w:rsidR="00B34DA4" w:rsidRPr="00B41F1D" w:rsidRDefault="00B34DA4" w:rsidP="00B34DA4">
      <w:pPr>
        <w:pStyle w:val="ListParagraph"/>
        <w:numPr>
          <w:ilvl w:val="1"/>
          <w:numId w:val="3"/>
        </w:numPr>
        <w:jc w:val="both"/>
        <w:rPr>
          <w:color w:val="0070C0"/>
        </w:rPr>
      </w:pPr>
      <w:r w:rsidRPr="00B41F1D">
        <w:rPr>
          <w:color w:val="0070C0"/>
        </w:rPr>
        <w:t>create template/kernels from data (</w:t>
      </w:r>
      <w:r w:rsidRPr="00B41F1D">
        <w:rPr>
          <w:i/>
          <w:color w:val="0070C0"/>
        </w:rPr>
        <w:t>ccf_blockmatch)</w:t>
      </w:r>
    </w:p>
    <w:p w14:paraId="25846282" w14:textId="06D28697" w:rsidR="00B34DA4" w:rsidRPr="00B41F1D" w:rsidRDefault="00A3347C" w:rsidP="00B34DA4">
      <w:pPr>
        <w:pStyle w:val="ListParagraph"/>
        <w:numPr>
          <w:ilvl w:val="1"/>
          <w:numId w:val="3"/>
        </w:numPr>
        <w:jc w:val="both"/>
        <w:rPr>
          <w:color w:val="0070C0"/>
        </w:rPr>
      </w:pPr>
      <w:r w:rsidRPr="00B41F1D">
        <w:rPr>
          <w:color w:val="0070C0"/>
        </w:rPr>
        <w:t>find displacement using peaks in normalized CCF (</w:t>
      </w:r>
      <w:r w:rsidRPr="00B41F1D">
        <w:rPr>
          <w:i/>
          <w:color w:val="0070C0"/>
        </w:rPr>
        <w:t>ccf_method</w:t>
      </w:r>
      <w:r w:rsidRPr="00B41F1D">
        <w:rPr>
          <w:color w:val="0070C0"/>
        </w:rPr>
        <w:t>)</w:t>
      </w:r>
    </w:p>
    <w:p w14:paraId="016B2762" w14:textId="6DC9D564" w:rsidR="00A3347C" w:rsidRPr="00B41F1D" w:rsidRDefault="00A3347C" w:rsidP="00B34DA4">
      <w:pPr>
        <w:pStyle w:val="ListParagraph"/>
        <w:numPr>
          <w:ilvl w:val="1"/>
          <w:numId w:val="3"/>
        </w:numPr>
        <w:jc w:val="both"/>
        <w:rPr>
          <w:color w:val="0070C0"/>
        </w:rPr>
      </w:pPr>
      <w:r w:rsidRPr="00B41F1D">
        <w:rPr>
          <w:color w:val="0070C0"/>
        </w:rPr>
        <w:t>better peak finding at subsample level (</w:t>
      </w:r>
      <w:r w:rsidRPr="00B41F1D">
        <w:rPr>
          <w:i/>
          <w:color w:val="0070C0"/>
        </w:rPr>
        <w:t>ccf_peakinterp</w:t>
      </w:r>
      <w:r w:rsidRPr="00B41F1D">
        <w:rPr>
          <w:color w:val="0070C0"/>
        </w:rPr>
        <w:t>)</w:t>
      </w:r>
    </w:p>
    <w:p w14:paraId="750EE019" w14:textId="43E2F399" w:rsidR="00A3347C" w:rsidRPr="00B41F1D" w:rsidRDefault="00A3347C" w:rsidP="00A3347C">
      <w:pPr>
        <w:pStyle w:val="ListParagraph"/>
        <w:ind w:left="1731"/>
        <w:jc w:val="both"/>
        <w:rPr>
          <w:color w:val="0070C0"/>
        </w:rPr>
      </w:pPr>
    </w:p>
    <w:p w14:paraId="238E34CB" w14:textId="10457C4B" w:rsidR="00A3347C" w:rsidRPr="00B41F1D" w:rsidRDefault="00A3347C" w:rsidP="00A3347C">
      <w:pPr>
        <w:pStyle w:val="ListParagraph"/>
        <w:numPr>
          <w:ilvl w:val="1"/>
          <w:numId w:val="3"/>
        </w:numPr>
        <w:jc w:val="both"/>
        <w:rPr>
          <w:color w:val="0070C0"/>
        </w:rPr>
      </w:pPr>
      <w:r w:rsidRPr="00B41F1D">
        <w:rPr>
          <w:color w:val="0070C0"/>
        </w:rPr>
        <w:t>filtering of estimated displacements &lt;</w:t>
      </w:r>
      <w:r w:rsidRPr="00B41F1D">
        <w:rPr>
          <w:i/>
          <w:color w:val="0070C0"/>
        </w:rPr>
        <w:t>xxfilter, xx={ax lat ele}</w:t>
      </w:r>
      <w:r w:rsidR="00ED49A2" w:rsidRPr="00B41F1D">
        <w:rPr>
          <w:i/>
          <w:color w:val="0070C0"/>
        </w:rPr>
        <w:t>&gt;</w:t>
      </w:r>
    </w:p>
    <w:p w14:paraId="591E525F" w14:textId="74A809D9" w:rsidR="00A3347C" w:rsidRPr="00B41F1D" w:rsidRDefault="00A3347C" w:rsidP="00A3347C">
      <w:pPr>
        <w:pStyle w:val="ListParagraph"/>
        <w:ind w:left="1731"/>
        <w:jc w:val="both"/>
        <w:rPr>
          <w:color w:val="0070C0"/>
        </w:rPr>
      </w:pPr>
    </w:p>
    <w:p w14:paraId="0492BB15" w14:textId="789252C3" w:rsidR="00A3347C" w:rsidRPr="00B41F1D" w:rsidRDefault="00A3347C" w:rsidP="00A3347C">
      <w:pPr>
        <w:pStyle w:val="ListParagraph"/>
        <w:numPr>
          <w:ilvl w:val="1"/>
          <w:numId w:val="3"/>
        </w:numPr>
        <w:jc w:val="both"/>
        <w:rPr>
          <w:color w:val="0070C0"/>
        </w:rPr>
      </w:pPr>
      <w:r w:rsidRPr="00B41F1D">
        <w:rPr>
          <w:color w:val="0070C0"/>
        </w:rPr>
        <w:t>postprocessing (</w:t>
      </w:r>
      <w:r w:rsidRPr="00B41F1D">
        <w:rPr>
          <w:i/>
          <w:color w:val="0070C0"/>
        </w:rPr>
        <w:t>postprocessing)</w:t>
      </w:r>
    </w:p>
    <w:p w14:paraId="29215491" w14:textId="77777777" w:rsidR="00A3347C" w:rsidRPr="00B41F1D" w:rsidRDefault="00A3347C" w:rsidP="00A3347C">
      <w:pPr>
        <w:pStyle w:val="ListParagraph"/>
        <w:ind w:left="1731"/>
        <w:jc w:val="both"/>
        <w:rPr>
          <w:color w:val="FF0000"/>
        </w:rPr>
      </w:pPr>
    </w:p>
    <w:p w14:paraId="207DEA78" w14:textId="1304433F" w:rsidR="00A3347C" w:rsidRPr="00B41F1D" w:rsidRDefault="00A3347C" w:rsidP="00A3347C">
      <w:pPr>
        <w:pStyle w:val="ListParagraph"/>
        <w:numPr>
          <w:ilvl w:val="0"/>
          <w:numId w:val="3"/>
        </w:numPr>
        <w:jc w:val="both"/>
        <w:rPr>
          <w:color w:val="FF0000"/>
        </w:rPr>
      </w:pPr>
      <w:r w:rsidRPr="00B41F1D">
        <w:rPr>
          <w:color w:val="FF0000"/>
        </w:rPr>
        <w:t>endfor</w:t>
      </w:r>
    </w:p>
    <w:p w14:paraId="7EB603AE" w14:textId="77777777" w:rsidR="00A3347C" w:rsidRPr="00B41F1D" w:rsidRDefault="00A3347C" w:rsidP="00A3347C">
      <w:pPr>
        <w:jc w:val="both"/>
        <w:rPr>
          <w:color w:val="FF0000"/>
        </w:rPr>
      </w:pPr>
    </w:p>
    <w:p w14:paraId="1998B92A" w14:textId="4E8696DA" w:rsidR="00A3347C" w:rsidRPr="00B41F1D" w:rsidRDefault="00A3347C" w:rsidP="00A3347C">
      <w:pPr>
        <w:pStyle w:val="ListParagraph"/>
        <w:numPr>
          <w:ilvl w:val="0"/>
          <w:numId w:val="3"/>
        </w:numPr>
        <w:jc w:val="both"/>
        <w:rPr>
          <w:color w:val="FF0000"/>
        </w:rPr>
      </w:pPr>
      <w:r w:rsidRPr="00B41F1D">
        <w:rPr>
          <w:color w:val="FF0000"/>
        </w:rPr>
        <w:t>clean up &lt;RESult&gt; structure if required</w:t>
      </w:r>
    </w:p>
    <w:p w14:paraId="25948A33" w14:textId="1C55F83F" w:rsidR="00A3347C" w:rsidRPr="00B41F1D" w:rsidRDefault="00A3347C" w:rsidP="00A3347C">
      <w:pPr>
        <w:pStyle w:val="ListParagraph"/>
        <w:numPr>
          <w:ilvl w:val="0"/>
          <w:numId w:val="3"/>
        </w:numPr>
        <w:jc w:val="both"/>
        <w:rPr>
          <w:color w:val="FF0000"/>
        </w:rPr>
      </w:pPr>
      <w:r w:rsidRPr="00B41F1D">
        <w:rPr>
          <w:color w:val="FF0000"/>
        </w:rPr>
        <w:t>save &lt;RESult&gt; structure</w:t>
      </w:r>
    </w:p>
    <w:p w14:paraId="6D8EBECB" w14:textId="77777777" w:rsidR="00A3347C" w:rsidRDefault="00A3347C" w:rsidP="00A3347C">
      <w:pPr>
        <w:jc w:val="both"/>
      </w:pPr>
    </w:p>
    <w:p w14:paraId="367A761A" w14:textId="783A0C8A" w:rsidR="00A3347C" w:rsidRDefault="00C278A2" w:rsidP="001F0638">
      <w:pPr>
        <w:widowControl w:val="0"/>
        <w:jc w:val="both"/>
      </w:pPr>
      <w:r>
        <w:t>Within</w:t>
      </w:r>
      <w:r w:rsidR="00A3347C">
        <w:t xml:space="preserve"> the iteration loop, </w:t>
      </w:r>
      <w:r w:rsidR="002837FD">
        <w:t>it’s</w:t>
      </w:r>
      <w:r w:rsidR="00A3347C">
        <w:t xml:space="preserve"> possible to use a user-d</w:t>
      </w:r>
      <w:r w:rsidR="001F0638">
        <w:t>efined function for each iteration</w:t>
      </w:r>
      <w:r>
        <w:t xml:space="preserve"> </w:t>
      </w:r>
      <w:r>
        <w:lastRenderedPageBreak/>
        <w:t>separately</w:t>
      </w:r>
      <w:r w:rsidR="001F0638">
        <w:t xml:space="preserve">. </w:t>
      </w:r>
      <w:r w:rsidR="002E7FD9">
        <w:t>So,</w:t>
      </w:r>
      <w:r w:rsidR="001F0638">
        <w:t xml:space="preserve"> for the first iteration another peak</w:t>
      </w:r>
      <w:r w:rsidR="001729E2">
        <w:t>finding algorithm can be used than</w:t>
      </w:r>
      <w:r w:rsidR="001F0638">
        <w:t xml:space="preserve"> for the last iteration. Postprocessing is still </w:t>
      </w:r>
      <w:r w:rsidR="001729E2">
        <w:t xml:space="preserve">even </w:t>
      </w:r>
      <w:r w:rsidR="001F0638">
        <w:t>more flexible, each iteration step consists of a free number of post-processing steps (and functions)</w:t>
      </w:r>
    </w:p>
    <w:p w14:paraId="5605E047" w14:textId="5951CF6B" w:rsidR="00D10F19" w:rsidRDefault="00D10F19" w:rsidP="001F0638">
      <w:pPr>
        <w:widowControl w:val="0"/>
        <w:jc w:val="both"/>
      </w:pPr>
    </w:p>
    <w:p w14:paraId="6E4BFB03" w14:textId="5911EE07" w:rsidR="001F0638" w:rsidRDefault="001F0638" w:rsidP="001F0638">
      <w:pPr>
        <w:widowControl w:val="0"/>
        <w:jc w:val="both"/>
      </w:pPr>
      <w:r>
        <w:t xml:space="preserve">The names in </w:t>
      </w:r>
      <w:r w:rsidRPr="002A1F82">
        <w:rPr>
          <w:i/>
        </w:rPr>
        <w:t>italics</w:t>
      </w:r>
      <w:r>
        <w:t xml:space="preserve"> after the step refers to the fields that are used in the &lt;PARAMeter&gt; structure to set these functions and the belonging parameters of these functions</w:t>
      </w:r>
      <w:r w:rsidR="00854E87">
        <w:t>.</w:t>
      </w:r>
    </w:p>
    <w:p w14:paraId="79F5E331" w14:textId="1DD0EEFE" w:rsidR="002837FD" w:rsidRDefault="002837FD" w:rsidP="001F0638">
      <w:pPr>
        <w:widowControl w:val="0"/>
        <w:jc w:val="both"/>
      </w:pPr>
    </w:p>
    <w:p w14:paraId="736D48CF" w14:textId="207BD733" w:rsidR="002837FD" w:rsidRDefault="002837FD" w:rsidP="001F0638">
      <w:pPr>
        <w:widowControl w:val="0"/>
        <w:jc w:val="both"/>
      </w:pPr>
      <w:r>
        <w:t>Not visible in the pseudo code but each function</w:t>
      </w:r>
      <w:r w:rsidR="00C278A2">
        <w:t>ality</w:t>
      </w:r>
      <w:r>
        <w:t xml:space="preserve"> i</w:t>
      </w:r>
      <w:r w:rsidR="005A1617">
        <w:t>s done for every compound angle</w:t>
      </w:r>
      <w:r w:rsidR="004412CC">
        <w:t>. The subfunctions in &lt;calcDisplacments&gt; are done sequentially before the estimation is done for the next angle.</w:t>
      </w:r>
      <w:r w:rsidR="005A1617">
        <w:t xml:space="preserve"> </w:t>
      </w:r>
      <w:r w:rsidR="005D05B0">
        <w:t>W</w:t>
      </w:r>
      <w:r w:rsidR="00886A74">
        <w:t xml:space="preserve">ithin the framework it is </w:t>
      </w:r>
      <w:r w:rsidR="005D05B0">
        <w:t>possible to use other functions for different angles</w:t>
      </w:r>
      <w:r w:rsidR="00886A74">
        <w:t>.</w:t>
      </w:r>
      <w:r w:rsidR="00150464">
        <w:t xml:space="preserve"> The post processing step is more </w:t>
      </w:r>
      <w:r w:rsidR="00886A74">
        <w:t xml:space="preserve">is even more </w:t>
      </w:r>
      <w:r w:rsidR="00150464">
        <w:t xml:space="preserve">flexible, </w:t>
      </w:r>
      <w:r w:rsidR="00886A74">
        <w:t>data of all angles can be used in functions for an angle seperatly</w:t>
      </w:r>
    </w:p>
    <w:p w14:paraId="5739A23D" w14:textId="77777777" w:rsidR="00854E87" w:rsidRDefault="00854E87" w:rsidP="001F0638">
      <w:pPr>
        <w:widowControl w:val="0"/>
        <w:jc w:val="both"/>
      </w:pPr>
    </w:p>
    <w:p w14:paraId="1FE563A7" w14:textId="2B4B85E7" w:rsidR="00854E87" w:rsidRDefault="00854E87" w:rsidP="001F0638">
      <w:pPr>
        <w:widowControl w:val="0"/>
        <w:jc w:val="both"/>
      </w:pPr>
      <w:r>
        <w:t xml:space="preserve">For </w:t>
      </w:r>
      <w:r w:rsidR="008171A3">
        <w:t>researchers who use</w:t>
      </w:r>
      <w:r>
        <w:t xml:space="preserve"> their own algorithms, it’s possible </w:t>
      </w:r>
      <w:r w:rsidR="008171A3">
        <w:t>that data create</w:t>
      </w:r>
      <w:r w:rsidR="00884EFF">
        <w:t>d in one step or function could</w:t>
      </w:r>
      <w:r w:rsidR="008171A3">
        <w:t xml:space="preserve"> be used in another s</w:t>
      </w:r>
      <w:r w:rsidR="002A1F82">
        <w:t xml:space="preserve">tep or function. In this </w:t>
      </w:r>
      <w:r w:rsidR="008171A3">
        <w:t>version</w:t>
      </w:r>
      <w:r w:rsidR="002A1F82">
        <w:t xml:space="preserve"> (StrainMusic V2.0)</w:t>
      </w:r>
      <w:r w:rsidR="008171A3">
        <w:t xml:space="preserve"> o</w:t>
      </w:r>
      <w:r w:rsidR="00886A74">
        <w:t>f the framework this is done</w:t>
      </w:r>
      <w:r w:rsidR="008171A3">
        <w:t xml:space="preserve"> by using the Matlab &lt;base&gt; workspace. Functions are developed to copy variables from the function to the &lt;base&gt; workspace and from the &lt;base &gt;workspace to the function. </w:t>
      </w:r>
      <w:r w:rsidR="00EB327C">
        <w:t>The researcher should use these functions; use of global data is not encouraged</w:t>
      </w:r>
    </w:p>
    <w:p w14:paraId="342F5EB4" w14:textId="77777777" w:rsidR="001F0638" w:rsidRDefault="001F0638" w:rsidP="00960F13">
      <w:pPr>
        <w:jc w:val="both"/>
      </w:pPr>
    </w:p>
    <w:p w14:paraId="0BA3D0C3" w14:textId="129E9E40" w:rsidR="00EB327C" w:rsidRDefault="00EB327C" w:rsidP="00960F13">
      <w:pPr>
        <w:jc w:val="both"/>
      </w:pPr>
      <w:r>
        <w:t>In the &lt;PARAMeter&gt; str</w:t>
      </w:r>
      <w:r w:rsidR="002A1F82">
        <w:t>ucture the &lt;.input&gt; and &lt;.output&gt; fields</w:t>
      </w:r>
      <w:r w:rsidR="00886A74">
        <w:t xml:space="preserve"> are already defined for the</w:t>
      </w:r>
      <w:r>
        <w:t xml:space="preserve"> </w:t>
      </w:r>
      <w:r w:rsidR="00886A74">
        <w:t xml:space="preserve">above mentioned </w:t>
      </w:r>
      <w:r>
        <w:t>variables and altho</w:t>
      </w:r>
      <w:r w:rsidR="002A1F82">
        <w:t>ugh not necessary in this</w:t>
      </w:r>
      <w:r>
        <w:t xml:space="preserve"> implementation of the framework, these fields </w:t>
      </w:r>
      <w:r w:rsidR="00886A74">
        <w:t xml:space="preserve">will be </w:t>
      </w:r>
      <w:r>
        <w:t>used in a new release.</w:t>
      </w:r>
    </w:p>
    <w:p w14:paraId="4AB0311B" w14:textId="6458C048" w:rsidR="00415118" w:rsidRDefault="00415118">
      <w:r>
        <w:br w:type="page"/>
      </w:r>
    </w:p>
    <w:p w14:paraId="3BD58471" w14:textId="47449D62" w:rsidR="00415118" w:rsidRPr="008049C7" w:rsidRDefault="00F160DD" w:rsidP="000765A9">
      <w:pPr>
        <w:pStyle w:val="Heading1"/>
        <w:numPr>
          <w:ilvl w:val="0"/>
          <w:numId w:val="27"/>
        </w:numPr>
      </w:pPr>
      <w:bookmarkStart w:id="23" w:name="_Toc453165544"/>
      <w:r w:rsidRPr="008049C7">
        <w:lastRenderedPageBreak/>
        <w:t>the PARAMeter</w:t>
      </w:r>
      <w:r w:rsidR="00415118" w:rsidRPr="008049C7">
        <w:t xml:space="preserve"> structure</w:t>
      </w:r>
      <w:bookmarkEnd w:id="23"/>
    </w:p>
    <w:p w14:paraId="1A0FAD06" w14:textId="77777777" w:rsidR="00415118" w:rsidRDefault="00415118" w:rsidP="00960F13">
      <w:pPr>
        <w:jc w:val="both"/>
      </w:pPr>
    </w:p>
    <w:p w14:paraId="1EAF8A9C" w14:textId="30ECC756" w:rsidR="00137972" w:rsidRDefault="00415118" w:rsidP="00960F13">
      <w:pPr>
        <w:jc w:val="both"/>
      </w:pPr>
      <w:r>
        <w:t>This structure</w:t>
      </w:r>
      <w:r w:rsidR="00886A74">
        <w:t xml:space="preserve"> is used to set parameters for</w:t>
      </w:r>
      <w:r>
        <w:t xml:space="preserve"> the framework. Regarding the </w:t>
      </w:r>
      <w:r w:rsidR="00137972">
        <w:t xml:space="preserve">huge number of </w:t>
      </w:r>
      <w:r w:rsidR="00F962E8">
        <w:t xml:space="preserve">redundant </w:t>
      </w:r>
      <w:r w:rsidR="00137972">
        <w:t>parameters used in &lt;strain2Dmain&gt;</w:t>
      </w:r>
      <w:r w:rsidR="00557137">
        <w:t xml:space="preserve">, this version of the </w:t>
      </w:r>
      <w:r w:rsidR="00137972">
        <w:t>software use</w:t>
      </w:r>
      <w:r w:rsidR="00F962E8">
        <w:t xml:space="preserve">s only those </w:t>
      </w:r>
      <w:r w:rsidR="00557137">
        <w:t>parameters</w:t>
      </w:r>
      <w:r w:rsidR="00F962E8">
        <w:t xml:space="preserve"> </w:t>
      </w:r>
      <w:r w:rsidR="00886A74">
        <w:t>necessary</w:t>
      </w:r>
      <w:r w:rsidR="00557137">
        <w:t>.  T</w:t>
      </w:r>
      <w:r w:rsidR="00137972">
        <w:t>he parameters a</w:t>
      </w:r>
      <w:r w:rsidR="00557137">
        <w:t xml:space="preserve">re defined in functional groups to </w:t>
      </w:r>
      <w:r w:rsidR="00137972">
        <w:t>give</w:t>
      </w:r>
      <w:r w:rsidR="00557137">
        <w:t>s</w:t>
      </w:r>
      <w:r w:rsidR="005A1617">
        <w:t xml:space="preserve"> </w:t>
      </w:r>
      <w:r w:rsidR="004F10EA">
        <w:t>the user</w:t>
      </w:r>
      <w:r w:rsidR="00137972">
        <w:t xml:space="preserve"> more insight </w:t>
      </w:r>
      <w:r w:rsidR="00557137">
        <w:t>in</w:t>
      </w:r>
      <w:r w:rsidR="00F962E8">
        <w:t xml:space="preserve">to were the </w:t>
      </w:r>
      <w:r w:rsidR="00137972">
        <w:t>parameter</w:t>
      </w:r>
      <w:r w:rsidR="00F962E8">
        <w:t>s is used for</w:t>
      </w:r>
      <w:r w:rsidR="00137972">
        <w:t>.</w:t>
      </w:r>
    </w:p>
    <w:p w14:paraId="4F653FF6" w14:textId="7CD715DF" w:rsidR="00137972" w:rsidRDefault="00137972" w:rsidP="00960F13">
      <w:pPr>
        <w:jc w:val="both"/>
      </w:pPr>
      <w:r>
        <w:t>Because it’s p</w:t>
      </w:r>
      <w:r w:rsidR="00557137">
        <w:t>ossible to incorporate</w:t>
      </w:r>
      <w:r>
        <w:t xml:space="preserve"> algorithms</w:t>
      </w:r>
      <w:r w:rsidR="00557137">
        <w:t>/functions</w:t>
      </w:r>
      <w:r>
        <w:t xml:space="preserve"> that are developed by researchers, it must be possible to create new parameters that</w:t>
      </w:r>
      <w:r w:rsidR="00886A74">
        <w:t xml:space="preserve"> are needed by these algorithms</w:t>
      </w:r>
    </w:p>
    <w:p w14:paraId="24D3450E" w14:textId="77777777" w:rsidR="00137972" w:rsidRDefault="00137972" w:rsidP="00960F13">
      <w:pPr>
        <w:jc w:val="both"/>
      </w:pPr>
    </w:p>
    <w:p w14:paraId="580CDD30" w14:textId="65397EED" w:rsidR="00137972" w:rsidRDefault="00137972" w:rsidP="00960F13">
      <w:pPr>
        <w:jc w:val="both"/>
      </w:pPr>
      <w:r>
        <w:t xml:space="preserve">Parameters are stored in </w:t>
      </w:r>
      <w:r w:rsidR="004F10EA">
        <w:t xml:space="preserve">a </w:t>
      </w:r>
      <w:r>
        <w:t xml:space="preserve">structure. This structure is a cell-array of dimension {angle}. This means the parameter should be </w:t>
      </w:r>
      <w:r w:rsidR="00B533C8">
        <w:t>defined for every (compound) bea</w:t>
      </w:r>
      <w:r w:rsidR="00F962E8">
        <w:t>mstee</w:t>
      </w:r>
      <w:r w:rsidR="004F10EA">
        <w:t xml:space="preserve">ring angle that is used </w:t>
      </w:r>
      <w:r w:rsidR="002E7FD9">
        <w:t>and, in most cases,</w:t>
      </w:r>
      <w:r w:rsidR="004F10EA">
        <w:t xml:space="preserve"> also for each iteration</w:t>
      </w:r>
    </w:p>
    <w:p w14:paraId="5BCBB663" w14:textId="77777777" w:rsidR="00137972" w:rsidRDefault="00137972" w:rsidP="00960F13">
      <w:pPr>
        <w:jc w:val="both"/>
      </w:pPr>
    </w:p>
    <w:p w14:paraId="0E4CB9B6" w14:textId="4E66A2EB" w:rsidR="00B533C8" w:rsidRDefault="00886A74" w:rsidP="00960F13">
      <w:pPr>
        <w:jc w:val="both"/>
      </w:pPr>
      <w:r>
        <w:t xml:space="preserve">As well as for data, a </w:t>
      </w:r>
      <w:r w:rsidR="00B533C8">
        <w:t xml:space="preserve">conversion tool </w:t>
      </w:r>
      <w:r>
        <w:t>has been developed</w:t>
      </w:r>
      <w:r w:rsidR="00B533C8">
        <w:t xml:space="preserve"> to convert parameters for the &lt;strain2Dmain&gt; software to parameters used for the &lt;StrainMusic&gt; framework</w:t>
      </w:r>
    </w:p>
    <w:p w14:paraId="4D65CF68" w14:textId="77777777" w:rsidR="00B533C8" w:rsidRDefault="00B533C8" w:rsidP="00960F13">
      <w:pPr>
        <w:jc w:val="both"/>
      </w:pPr>
    </w:p>
    <w:p w14:paraId="0F1CA3C3" w14:textId="094C3783" w:rsidR="00B533C8" w:rsidRDefault="00B533C8" w:rsidP="00960F13">
      <w:pPr>
        <w:jc w:val="both"/>
      </w:pPr>
      <w:r>
        <w:t xml:space="preserve">The parameters can be split </w:t>
      </w:r>
      <w:r w:rsidR="002837FD">
        <w:t>into:</w:t>
      </w:r>
      <w:r>
        <w:t xml:space="preserve"> </w:t>
      </w:r>
    </w:p>
    <w:p w14:paraId="07BAC785" w14:textId="77777777" w:rsidR="00B533C8" w:rsidRDefault="00B533C8" w:rsidP="00960F13">
      <w:pPr>
        <w:jc w:val="both"/>
      </w:pPr>
    </w:p>
    <w:p w14:paraId="58C32350" w14:textId="796F2276" w:rsidR="00B533C8" w:rsidRDefault="00B533C8" w:rsidP="000765A9">
      <w:pPr>
        <w:pStyle w:val="ListParagraph"/>
        <w:numPr>
          <w:ilvl w:val="0"/>
          <w:numId w:val="5"/>
        </w:numPr>
        <w:jc w:val="both"/>
      </w:pPr>
      <w:r>
        <w:t>general parameters</w:t>
      </w:r>
    </w:p>
    <w:p w14:paraId="21203750" w14:textId="7F8E2B62" w:rsidR="00B533C8" w:rsidRDefault="00B533C8" w:rsidP="000765A9">
      <w:pPr>
        <w:pStyle w:val="ListParagraph"/>
        <w:numPr>
          <w:ilvl w:val="0"/>
          <w:numId w:val="5"/>
        </w:numPr>
        <w:jc w:val="both"/>
      </w:pPr>
      <w:r>
        <w:t>parameters belonging to functionality (e.g. blockmatching, displacement filtering)</w:t>
      </w:r>
    </w:p>
    <w:p w14:paraId="2E5CF22D" w14:textId="663B40B2" w:rsidR="00B533C8" w:rsidRDefault="00B533C8" w:rsidP="00B533C8">
      <w:pPr>
        <w:jc w:val="both"/>
      </w:pPr>
    </w:p>
    <w:p w14:paraId="199AEF3C" w14:textId="7C8295C3" w:rsidR="00B533C8" w:rsidRDefault="00B533C8" w:rsidP="00B533C8">
      <w:pPr>
        <w:jc w:val="both"/>
      </w:pPr>
      <w:r>
        <w:t xml:space="preserve">General parameters </w:t>
      </w:r>
      <w:r w:rsidR="00CD7855">
        <w:t>are:</w:t>
      </w:r>
      <w:r w:rsidR="00A20C3C">
        <w:t xml:space="preserve"> </w:t>
      </w:r>
    </w:p>
    <w:p w14:paraId="5D39AF9A" w14:textId="77777777" w:rsidR="00A20C3C" w:rsidRDefault="00A20C3C" w:rsidP="00B533C8">
      <w:pPr>
        <w:jc w:val="both"/>
      </w:pPr>
    </w:p>
    <w:p w14:paraId="7E55E415" w14:textId="07EA2664" w:rsidR="00B533C8" w:rsidRDefault="00B533C8" w:rsidP="000765A9">
      <w:pPr>
        <w:pStyle w:val="ListParagraph"/>
        <w:numPr>
          <w:ilvl w:val="0"/>
          <w:numId w:val="6"/>
        </w:numPr>
        <w:jc w:val="both"/>
      </w:pPr>
      <w:r>
        <w:t xml:space="preserve">no_iter : </w:t>
      </w:r>
      <w:r w:rsidR="00A20C3C">
        <w:t>double</w:t>
      </w:r>
      <w:r w:rsidR="004F10EA">
        <w:t>,</w:t>
      </w:r>
      <w:r w:rsidR="00A20C3C">
        <w:t xml:space="preserve"> </w:t>
      </w:r>
      <w:r>
        <w:t>number of iterations used</w:t>
      </w:r>
    </w:p>
    <w:p w14:paraId="4C9132AD" w14:textId="3EABBB35" w:rsidR="00A20C3C" w:rsidRDefault="00A20C3C" w:rsidP="000765A9">
      <w:pPr>
        <w:pStyle w:val="ListParagraph"/>
        <w:numPr>
          <w:ilvl w:val="0"/>
          <w:numId w:val="6"/>
        </w:numPr>
        <w:jc w:val="both"/>
      </w:pPr>
      <w:r>
        <w:t>signaltype{no_iter}: cell array, containing ‘raw’ or ‘env’ , for data that should be used in displacement estimation</w:t>
      </w:r>
    </w:p>
    <w:p w14:paraId="3439A941" w14:textId="39F6B0FC" w:rsidR="004D3C1E" w:rsidRDefault="004D3C1E" w:rsidP="000765A9">
      <w:pPr>
        <w:pStyle w:val="ListParagraph"/>
        <w:numPr>
          <w:ilvl w:val="0"/>
          <w:numId w:val="6"/>
        </w:numPr>
        <w:jc w:val="both"/>
      </w:pPr>
      <w:r>
        <w:t>nCCF{no_iter} : the number of template/kernels that should be handled at once. This parameter is added to avoid excessive memory usage in 3D calculation. It’s preferred to leave this parameter empty in 2D, then all template/kernels are created</w:t>
      </w:r>
      <w:r w:rsidR="00B66541">
        <w:t xml:space="preserve"> and handled in one run</w:t>
      </w:r>
      <w:r>
        <w:t xml:space="preserve"> </w:t>
      </w:r>
    </w:p>
    <w:p w14:paraId="6E9295A1" w14:textId="077AC72C" w:rsidR="00A20C3C" w:rsidRDefault="00A20C3C" w:rsidP="000765A9">
      <w:pPr>
        <w:pStyle w:val="ListParagraph"/>
        <w:numPr>
          <w:ilvl w:val="0"/>
          <w:numId w:val="6"/>
        </w:numPr>
        <w:jc w:val="both"/>
      </w:pPr>
      <w:r>
        <w:t xml:space="preserve">final_iter_only : Boolean, 1 indicates only results from the last iteration should be </w:t>
      </w:r>
      <w:r w:rsidR="00864C99">
        <w:t xml:space="preserve">stored in the RES-file  0 </w:t>
      </w:r>
      <w:r>
        <w:t>means everything is stored</w:t>
      </w:r>
      <w:r w:rsidR="00864C99">
        <w:t>. Default is 1</w:t>
      </w:r>
    </w:p>
    <w:p w14:paraId="0F33B207" w14:textId="1D5FB71F" w:rsidR="00A20C3C" w:rsidRDefault="00A20C3C" w:rsidP="000765A9">
      <w:pPr>
        <w:pStyle w:val="ListParagraph"/>
        <w:numPr>
          <w:ilvl w:val="0"/>
          <w:numId w:val="6"/>
        </w:numPr>
        <w:jc w:val="both"/>
      </w:pPr>
      <w:r>
        <w:t xml:space="preserve">filtered_disps_only </w:t>
      </w:r>
      <w:r w:rsidR="00864C99">
        <w:t xml:space="preserve"> : Boolean indicating of only filtered displacement should be stored in the &lt;RES&gt; structure,  1 means only filtered displacement  0 means also unfiltered data, default = 1</w:t>
      </w:r>
    </w:p>
    <w:p w14:paraId="4E686F74" w14:textId="77777777" w:rsidR="00864C99" w:rsidRDefault="00864C99" w:rsidP="00864C99">
      <w:pPr>
        <w:jc w:val="both"/>
      </w:pPr>
    </w:p>
    <w:p w14:paraId="1415A4CB" w14:textId="2A2C18A6" w:rsidR="00864C99" w:rsidRDefault="00864C99" w:rsidP="00864C99">
      <w:pPr>
        <w:jc w:val="both"/>
      </w:pPr>
      <w:r>
        <w:t xml:space="preserve">There are always 2 parameters defined for </w:t>
      </w:r>
      <w:r w:rsidR="006C093E">
        <w:t>a functionality</w:t>
      </w:r>
      <w:r>
        <w:t xml:space="preserve">. These parameters </w:t>
      </w:r>
      <w:r w:rsidR="006C093E">
        <w:t>are:</w:t>
      </w:r>
    </w:p>
    <w:p w14:paraId="53E5BF02" w14:textId="77777777" w:rsidR="00864C99" w:rsidRDefault="00864C99" w:rsidP="00864C99">
      <w:pPr>
        <w:jc w:val="both"/>
      </w:pPr>
    </w:p>
    <w:p w14:paraId="06181E4D" w14:textId="338A320F" w:rsidR="00864C99" w:rsidRDefault="00864C99" w:rsidP="000765A9">
      <w:pPr>
        <w:pStyle w:val="ListParagraph"/>
        <w:numPr>
          <w:ilvl w:val="0"/>
          <w:numId w:val="7"/>
        </w:numPr>
      </w:pPr>
      <w:r>
        <w:t>func : string containing the name of the function that is used</w:t>
      </w:r>
      <w:r w:rsidR="00CD7855">
        <w:t xml:space="preserve"> (don’t forget preceeding “@” sign)</w:t>
      </w:r>
    </w:p>
    <w:p w14:paraId="608C5DAD" w14:textId="363D7C3F" w:rsidR="00CD7855" w:rsidRDefault="00961578" w:rsidP="000765A9">
      <w:pPr>
        <w:pStyle w:val="ListParagraph"/>
        <w:numPr>
          <w:ilvl w:val="0"/>
          <w:numId w:val="7"/>
        </w:numPr>
      </w:pPr>
      <w:r>
        <w:t>additional:</w:t>
      </w:r>
      <w:r w:rsidR="00CD7855">
        <w:t xml:space="preserve"> structure that holds the (additional) parameter names for the function, e.g. &lt;additional.window&gt; and &lt;additional.max_disp&gt; for rigid/frees</w:t>
      </w:r>
      <w:r>
        <w:t xml:space="preserve">hape blockmatching.  Currently 2 </w:t>
      </w:r>
      <w:r w:rsidR="0090234A">
        <w:t xml:space="preserve">fields are defined </w:t>
      </w:r>
      <w:r w:rsidR="004F10EA">
        <w:t xml:space="preserve">for </w:t>
      </w:r>
      <w:r w:rsidR="0090234A">
        <w:t>data</w:t>
      </w:r>
      <w:r w:rsidR="00CD7855">
        <w:t xml:space="preserve"> exchange</w:t>
      </w:r>
      <w:r w:rsidR="0090234A">
        <w:t xml:space="preserve"> (if no data exchange is needed, these fields should be omitted)</w:t>
      </w:r>
      <w:r>
        <w:t xml:space="preserve"> and 1 field is used for parallel processing (if function is not parallel, field can be omitted)</w:t>
      </w:r>
    </w:p>
    <w:p w14:paraId="054938AE" w14:textId="473944B6" w:rsidR="00CD7855" w:rsidRDefault="00CD7855" w:rsidP="000765A9">
      <w:pPr>
        <w:pStyle w:val="ListParagraph"/>
        <w:numPr>
          <w:ilvl w:val="1"/>
          <w:numId w:val="7"/>
        </w:numPr>
      </w:pPr>
      <w:r>
        <w:t>additional.inputs : cell array of strings containing variable names that should be copied from the base workspace and are used in the function (e.g {“myVar1” “myVar2”}</w:t>
      </w:r>
    </w:p>
    <w:p w14:paraId="3705D125" w14:textId="092A515F" w:rsidR="00CD7855" w:rsidRDefault="00CD7855" w:rsidP="000765A9">
      <w:pPr>
        <w:pStyle w:val="ListParagraph"/>
        <w:numPr>
          <w:ilvl w:val="1"/>
          <w:numId w:val="7"/>
        </w:numPr>
      </w:pPr>
      <w:r>
        <w:lastRenderedPageBreak/>
        <w:t>additional.outputs : cell array of  strings containing variable names that should be placed from the current function into the base workspace to use in another function (e.g. “myOutputVar1”, “myOutputVar2”)</w:t>
      </w:r>
    </w:p>
    <w:p w14:paraId="0196F286" w14:textId="11805E37" w:rsidR="00961578" w:rsidRDefault="00961578" w:rsidP="000765A9">
      <w:pPr>
        <w:pStyle w:val="ListParagraph"/>
        <w:numPr>
          <w:ilvl w:val="1"/>
          <w:numId w:val="7"/>
        </w:numPr>
      </w:pPr>
      <w:r>
        <w:t>additional.ncores : the number of cores used for the algorithm. If empty, the maximum number of cores is used</w:t>
      </w:r>
    </w:p>
    <w:p w14:paraId="32831F97" w14:textId="77777777" w:rsidR="0090234A" w:rsidRDefault="0090234A" w:rsidP="0090234A">
      <w:pPr>
        <w:jc w:val="both"/>
      </w:pPr>
    </w:p>
    <w:p w14:paraId="2CBC3804" w14:textId="2D27701B" w:rsidR="006C093E" w:rsidRDefault="0090234A" w:rsidP="006C093E">
      <w:pPr>
        <w:jc w:val="both"/>
      </w:pPr>
      <w:r>
        <w:t>So the following functionality parameters must be set</w:t>
      </w:r>
    </w:p>
    <w:p w14:paraId="5D04945F" w14:textId="77777777" w:rsidR="006C093E" w:rsidRDefault="006C093E" w:rsidP="006C093E">
      <w:pPr>
        <w:jc w:val="both"/>
      </w:pPr>
    </w:p>
    <w:p w14:paraId="13BCF52E" w14:textId="2717FBF3" w:rsidR="006C093E" w:rsidRDefault="006C093E" w:rsidP="000765A9">
      <w:pPr>
        <w:pStyle w:val="ListParagraph"/>
        <w:numPr>
          <w:ilvl w:val="0"/>
          <w:numId w:val="8"/>
        </w:numPr>
      </w:pPr>
      <w:r>
        <w:t>kernel/templates blockmatch for CCF function</w:t>
      </w:r>
    </w:p>
    <w:p w14:paraId="3131D9A3" w14:textId="77777777" w:rsidR="006C093E" w:rsidRDefault="006C093E" w:rsidP="006C093E">
      <w:pPr>
        <w:pStyle w:val="ListParagraph"/>
      </w:pPr>
    </w:p>
    <w:p w14:paraId="1059F7F4" w14:textId="24484D4B" w:rsidR="006C093E" w:rsidRDefault="00C73142" w:rsidP="000765A9">
      <w:pPr>
        <w:pStyle w:val="ListParagraph"/>
        <w:numPr>
          <w:ilvl w:val="1"/>
          <w:numId w:val="8"/>
        </w:numPr>
      </w:pPr>
      <w:r>
        <w:t>.</w:t>
      </w:r>
      <w:r w:rsidR="006C093E">
        <w:t>ccf_blockmatch(no_iter)</w:t>
      </w:r>
      <w:ins w:id="24" w:author="Saris, Anne" w:date="2021-01-25T11:08:00Z">
        <w:r w:rsidR="00307080">
          <w:t>.</w:t>
        </w:r>
      </w:ins>
      <w:del w:id="25" w:author="Saris, Anne" w:date="2021-01-25T11:08:00Z">
        <w:r w:rsidR="006C093E" w:rsidDel="00307080">
          <w:delText>,</w:delText>
        </w:r>
      </w:del>
      <w:r w:rsidR="006C093E">
        <w:t xml:space="preserve">func </w:t>
      </w:r>
    </w:p>
    <w:p w14:paraId="24AFB52C" w14:textId="04C9EDEC" w:rsidR="0090234A" w:rsidRDefault="00C73142" w:rsidP="000765A9">
      <w:pPr>
        <w:pStyle w:val="ListParagraph"/>
        <w:numPr>
          <w:ilvl w:val="1"/>
          <w:numId w:val="8"/>
        </w:numPr>
      </w:pPr>
      <w:r>
        <w:t>.</w:t>
      </w:r>
      <w:r w:rsidR="0090234A">
        <w:t>ccf_blockmatch(no_iter)</w:t>
      </w:r>
      <w:ins w:id="26" w:author="Saris, Anne" w:date="2021-01-25T11:08:00Z">
        <w:r w:rsidR="00307080">
          <w:t>.</w:t>
        </w:r>
      </w:ins>
      <w:del w:id="27" w:author="Saris, Anne" w:date="2021-01-25T11:08:00Z">
        <w:r w:rsidR="0090234A" w:rsidDel="00307080">
          <w:delText>,</w:delText>
        </w:r>
      </w:del>
      <w:r w:rsidR="0090234A">
        <w:t xml:space="preserve">additional </w:t>
      </w:r>
    </w:p>
    <w:p w14:paraId="4A8FA7BA" w14:textId="77777777" w:rsidR="006C093E" w:rsidRDefault="006C093E" w:rsidP="006C093E">
      <w:pPr>
        <w:pStyle w:val="ListParagraph"/>
      </w:pPr>
    </w:p>
    <w:p w14:paraId="4EC0FABA" w14:textId="1C7F3348" w:rsidR="006C093E" w:rsidRDefault="006C093E" w:rsidP="000765A9">
      <w:pPr>
        <w:pStyle w:val="ListParagraph"/>
        <w:numPr>
          <w:ilvl w:val="0"/>
          <w:numId w:val="8"/>
        </w:numPr>
      </w:pPr>
      <w:r>
        <w:t xml:space="preserve">finding displacement </w:t>
      </w:r>
      <w:r w:rsidR="004F10EA">
        <w:t>estimates</w:t>
      </w:r>
      <w:r>
        <w:t xml:space="preserve"> using normalized cross correlation</w:t>
      </w:r>
    </w:p>
    <w:p w14:paraId="607705B9" w14:textId="77777777" w:rsidR="006C093E" w:rsidRDefault="006C093E" w:rsidP="006C093E">
      <w:pPr>
        <w:pStyle w:val="ListParagraph"/>
      </w:pPr>
    </w:p>
    <w:p w14:paraId="610F4E92" w14:textId="51703D54" w:rsidR="0090234A" w:rsidRDefault="00C73142" w:rsidP="000765A9">
      <w:pPr>
        <w:pStyle w:val="ListParagraph"/>
        <w:numPr>
          <w:ilvl w:val="1"/>
          <w:numId w:val="8"/>
        </w:numPr>
      </w:pPr>
      <w:r>
        <w:t>.</w:t>
      </w:r>
      <w:r w:rsidR="006C093E">
        <w:t xml:space="preserve">ccf_method(no_iter).func </w:t>
      </w:r>
    </w:p>
    <w:p w14:paraId="07A4919D" w14:textId="59EDB06E" w:rsidR="0090234A" w:rsidRDefault="00C73142" w:rsidP="000765A9">
      <w:pPr>
        <w:pStyle w:val="ListParagraph"/>
        <w:numPr>
          <w:ilvl w:val="1"/>
          <w:numId w:val="8"/>
        </w:numPr>
      </w:pPr>
      <w:r>
        <w:t>.</w:t>
      </w:r>
      <w:r w:rsidR="0090234A">
        <w:t xml:space="preserve">ccf_method(no_iter).additional </w:t>
      </w:r>
    </w:p>
    <w:p w14:paraId="4F72E856" w14:textId="55A280CE" w:rsidR="0090234A" w:rsidRDefault="0090234A" w:rsidP="006C093E">
      <w:pPr>
        <w:pStyle w:val="ListParagraph"/>
      </w:pPr>
    </w:p>
    <w:p w14:paraId="661B89E2" w14:textId="05C78E58" w:rsidR="006C093E" w:rsidRDefault="006C093E" w:rsidP="000765A9">
      <w:pPr>
        <w:pStyle w:val="ListParagraph"/>
        <w:numPr>
          <w:ilvl w:val="0"/>
          <w:numId w:val="8"/>
        </w:numPr>
      </w:pPr>
      <w:r>
        <w:t>find</w:t>
      </w:r>
      <w:r w:rsidR="004F10EA">
        <w:t>i</w:t>
      </w:r>
      <w:r>
        <w:t>ng peaks on sub-sample level</w:t>
      </w:r>
    </w:p>
    <w:p w14:paraId="51237D4C" w14:textId="77777777" w:rsidR="006C093E" w:rsidRDefault="006C093E" w:rsidP="006C093E">
      <w:pPr>
        <w:pStyle w:val="ListParagraph"/>
      </w:pPr>
    </w:p>
    <w:p w14:paraId="12BB9688" w14:textId="0E9661E7" w:rsidR="0090234A" w:rsidRDefault="00C73142" w:rsidP="000765A9">
      <w:pPr>
        <w:pStyle w:val="ListParagraph"/>
        <w:numPr>
          <w:ilvl w:val="1"/>
          <w:numId w:val="8"/>
        </w:numPr>
      </w:pPr>
      <w:r>
        <w:t>.</w:t>
      </w:r>
      <w:r w:rsidR="004F10EA">
        <w:t>ccf_peakinterp(no_i</w:t>
      </w:r>
      <w:r w:rsidR="0090234A">
        <w:t xml:space="preserve">ter).func </w:t>
      </w:r>
    </w:p>
    <w:p w14:paraId="7B1246B4" w14:textId="3A368AA6" w:rsidR="0090234A" w:rsidRDefault="00C73142" w:rsidP="000765A9">
      <w:pPr>
        <w:pStyle w:val="ListParagraph"/>
        <w:numPr>
          <w:ilvl w:val="1"/>
          <w:numId w:val="8"/>
        </w:numPr>
      </w:pPr>
      <w:r>
        <w:t>.</w:t>
      </w:r>
      <w:r w:rsidR="006C093E">
        <w:t xml:space="preserve">ccf_peakinterp(no_iter).additional </w:t>
      </w:r>
    </w:p>
    <w:p w14:paraId="1765B56D" w14:textId="7F6718DD" w:rsidR="006C093E" w:rsidRDefault="006C093E" w:rsidP="006C093E">
      <w:pPr>
        <w:pStyle w:val="ListParagraph"/>
      </w:pPr>
    </w:p>
    <w:p w14:paraId="63D5CBB8" w14:textId="1BF548C2" w:rsidR="006C093E" w:rsidRDefault="006C093E" w:rsidP="000765A9">
      <w:pPr>
        <w:pStyle w:val="ListParagraph"/>
        <w:numPr>
          <w:ilvl w:val="0"/>
          <w:numId w:val="8"/>
        </w:numPr>
      </w:pPr>
      <w:r>
        <w:t>displacement filtering</w:t>
      </w:r>
    </w:p>
    <w:p w14:paraId="598AA672" w14:textId="77777777" w:rsidR="006C093E" w:rsidRDefault="006C093E" w:rsidP="006C093E">
      <w:pPr>
        <w:pStyle w:val="ListParagraph"/>
      </w:pPr>
    </w:p>
    <w:p w14:paraId="2478344C" w14:textId="51B928A3" w:rsidR="006C093E" w:rsidRDefault="00C73142" w:rsidP="000765A9">
      <w:pPr>
        <w:pStyle w:val="ListParagraph"/>
        <w:numPr>
          <w:ilvl w:val="1"/>
          <w:numId w:val="8"/>
        </w:numPr>
      </w:pPr>
      <w:r>
        <w:t>.</w:t>
      </w:r>
      <w:r w:rsidR="006C093E">
        <w:t>axfilter.(no_iter)</w:t>
      </w:r>
      <w:ins w:id="28" w:author="Saris, Anne" w:date="2021-01-25T11:08:00Z">
        <w:r w:rsidR="00307080">
          <w:t>.</w:t>
        </w:r>
      </w:ins>
      <w:r w:rsidR="006C093E">
        <w:t>func</w:t>
      </w:r>
    </w:p>
    <w:p w14:paraId="5A549658" w14:textId="7E653CA3" w:rsidR="006C093E" w:rsidRDefault="00C73142" w:rsidP="000765A9">
      <w:pPr>
        <w:pStyle w:val="ListParagraph"/>
        <w:numPr>
          <w:ilvl w:val="1"/>
          <w:numId w:val="8"/>
        </w:numPr>
      </w:pPr>
      <w:r>
        <w:t>.</w:t>
      </w:r>
      <w:r w:rsidR="006C093E">
        <w:t>axfilter(no_iter).additional</w:t>
      </w:r>
    </w:p>
    <w:p w14:paraId="37205B73" w14:textId="77777777" w:rsidR="006C093E" w:rsidRDefault="006C093E" w:rsidP="006C093E">
      <w:pPr>
        <w:pStyle w:val="ListParagraph"/>
        <w:ind w:left="1440"/>
      </w:pPr>
    </w:p>
    <w:p w14:paraId="2BF4F812" w14:textId="4758CE01" w:rsidR="006C093E" w:rsidRDefault="00C73142" w:rsidP="000765A9">
      <w:pPr>
        <w:pStyle w:val="ListParagraph"/>
        <w:numPr>
          <w:ilvl w:val="1"/>
          <w:numId w:val="8"/>
        </w:numPr>
      </w:pPr>
      <w:r>
        <w:t>.</w:t>
      </w:r>
      <w:r w:rsidR="006C093E">
        <w:t>latfilter(no_iter)</w:t>
      </w:r>
      <w:ins w:id="29" w:author="Saris, Anne" w:date="2021-01-25T11:08:00Z">
        <w:r w:rsidR="00307080">
          <w:t>.</w:t>
        </w:r>
      </w:ins>
      <w:r w:rsidR="006C093E">
        <w:t>func</w:t>
      </w:r>
    </w:p>
    <w:p w14:paraId="6FDD89DA" w14:textId="45DF21DB" w:rsidR="006C093E" w:rsidRDefault="00C73142" w:rsidP="000765A9">
      <w:pPr>
        <w:pStyle w:val="ListParagraph"/>
        <w:numPr>
          <w:ilvl w:val="1"/>
          <w:numId w:val="8"/>
        </w:numPr>
      </w:pPr>
      <w:r>
        <w:t>.</w:t>
      </w:r>
      <w:r w:rsidR="006C093E">
        <w:t>latfilter.additional</w:t>
      </w:r>
    </w:p>
    <w:p w14:paraId="6F61242A" w14:textId="77777777" w:rsidR="006C093E" w:rsidRDefault="006C093E" w:rsidP="006C093E">
      <w:pPr>
        <w:pStyle w:val="ListParagraph"/>
        <w:ind w:left="1440"/>
      </w:pPr>
    </w:p>
    <w:p w14:paraId="5936CCBD" w14:textId="1C22A2EE" w:rsidR="006C093E" w:rsidRDefault="00C73142" w:rsidP="000765A9">
      <w:pPr>
        <w:pStyle w:val="ListParagraph"/>
        <w:numPr>
          <w:ilvl w:val="1"/>
          <w:numId w:val="8"/>
        </w:numPr>
      </w:pPr>
      <w:r>
        <w:t>.</w:t>
      </w:r>
      <w:r w:rsidR="006C093E">
        <w:t>elefilter(no_iter).func</w:t>
      </w:r>
    </w:p>
    <w:p w14:paraId="4BA0B844" w14:textId="77D14C2A" w:rsidR="006C093E" w:rsidRDefault="00C73142" w:rsidP="000765A9">
      <w:pPr>
        <w:pStyle w:val="ListParagraph"/>
        <w:numPr>
          <w:ilvl w:val="1"/>
          <w:numId w:val="8"/>
        </w:numPr>
      </w:pPr>
      <w:r>
        <w:t>.</w:t>
      </w:r>
      <w:r w:rsidR="006C093E">
        <w:t>elefilter(no_iter).additional</w:t>
      </w:r>
    </w:p>
    <w:p w14:paraId="63292815" w14:textId="77777777" w:rsidR="006C093E" w:rsidRDefault="006C093E" w:rsidP="006C093E">
      <w:pPr>
        <w:pStyle w:val="ListParagraph"/>
        <w:ind w:left="1440"/>
      </w:pPr>
    </w:p>
    <w:p w14:paraId="2DBA2F0B" w14:textId="67D71EC9" w:rsidR="006C093E" w:rsidRDefault="006C093E" w:rsidP="000765A9">
      <w:pPr>
        <w:pStyle w:val="ListParagraph"/>
        <w:numPr>
          <w:ilvl w:val="0"/>
          <w:numId w:val="8"/>
        </w:numPr>
      </w:pPr>
      <w:r>
        <w:t>postprocessing (including strain calculation)</w:t>
      </w:r>
    </w:p>
    <w:p w14:paraId="3CF3963B" w14:textId="337A129A" w:rsidR="006C093E" w:rsidRDefault="004F10EA" w:rsidP="000765A9">
      <w:pPr>
        <w:pStyle w:val="ListParagraph"/>
        <w:numPr>
          <w:ilvl w:val="1"/>
          <w:numId w:val="8"/>
        </w:numPr>
      </w:pPr>
      <w:r>
        <w:t>postprocessing(nr_step,no_iter).</w:t>
      </w:r>
      <w:r w:rsidR="006C093E">
        <w:t>func</w:t>
      </w:r>
    </w:p>
    <w:p w14:paraId="42C4FE8E" w14:textId="648DFBAA" w:rsidR="006C093E" w:rsidRDefault="006C093E" w:rsidP="000765A9">
      <w:pPr>
        <w:pStyle w:val="ListParagraph"/>
        <w:numPr>
          <w:ilvl w:val="1"/>
          <w:numId w:val="8"/>
        </w:numPr>
      </w:pPr>
      <w:r>
        <w:t>postprocessing(nr_step,no_iter).addtional</w:t>
      </w:r>
    </w:p>
    <w:p w14:paraId="78BA6627" w14:textId="77777777" w:rsidR="006C093E" w:rsidRDefault="006C093E" w:rsidP="006C093E"/>
    <w:p w14:paraId="5C48D3E2" w14:textId="4512457F" w:rsidR="006C093E" w:rsidRDefault="006C093E" w:rsidP="006C093E">
      <w:r>
        <w:t xml:space="preserve">The additional parameters for the standard function are given at the description of the function (see Chapter </w:t>
      </w:r>
      <w:r w:rsidR="00924204">
        <w:t>6)</w:t>
      </w:r>
    </w:p>
    <w:p w14:paraId="1A4D67FB" w14:textId="77777777" w:rsidR="00F160DD" w:rsidRDefault="00F160DD" w:rsidP="006C093E"/>
    <w:p w14:paraId="269AD5BC" w14:textId="1D066710" w:rsidR="00F160DD" w:rsidRDefault="00F160DD">
      <w:r>
        <w:br w:type="page"/>
      </w:r>
    </w:p>
    <w:p w14:paraId="19AC9B85" w14:textId="6882DFD8" w:rsidR="00F160DD" w:rsidRDefault="00F160DD" w:rsidP="000765A9">
      <w:pPr>
        <w:pStyle w:val="Heading1"/>
        <w:numPr>
          <w:ilvl w:val="0"/>
          <w:numId w:val="27"/>
        </w:numPr>
      </w:pPr>
      <w:bookmarkStart w:id="30" w:name="_Toc453165545"/>
      <w:r>
        <w:lastRenderedPageBreak/>
        <w:t>The RESult structure</w:t>
      </w:r>
      <w:bookmarkEnd w:id="30"/>
    </w:p>
    <w:p w14:paraId="1D4CBFE8" w14:textId="77777777" w:rsidR="00F160DD" w:rsidRDefault="00F160DD" w:rsidP="00F160DD"/>
    <w:p w14:paraId="246AE181" w14:textId="3FC67198" w:rsidR="00F160DD" w:rsidRDefault="00F160DD" w:rsidP="004F10EA">
      <w:pPr>
        <w:jc w:val="both"/>
      </w:pPr>
      <w:r>
        <w:t>Result</w:t>
      </w:r>
      <w:r w:rsidR="00F962E8">
        <w:t>s</w:t>
      </w:r>
      <w:r>
        <w:t xml:space="preserve"> are stored in a structure. For each &lt;angle&gt;</w:t>
      </w:r>
      <w:r w:rsidR="00F962E8">
        <w:t xml:space="preserve">, the results are stored, so </w:t>
      </w:r>
      <w:r>
        <w:t>RES becomes a cell-array. Most fields differs for each iteration. These fields are also cell-array’s</w:t>
      </w:r>
    </w:p>
    <w:p w14:paraId="01745400" w14:textId="77777777" w:rsidR="00F160DD" w:rsidRDefault="00F160DD" w:rsidP="00F160DD"/>
    <w:p w14:paraId="00D69575" w14:textId="6E2123EF" w:rsidR="00F160DD" w:rsidRDefault="00F160DD" w:rsidP="00F160DD">
      <w:r>
        <w:t>Some fields are static, independent on angle an</w:t>
      </w:r>
      <w:r w:rsidR="004F10EA">
        <w:t>d i</w:t>
      </w:r>
      <w:r>
        <w:t>teration. These fields are only stored in the first index of the cell-array RES</w:t>
      </w:r>
    </w:p>
    <w:p w14:paraId="43306692" w14:textId="77777777" w:rsidR="00F160DD" w:rsidRDefault="00F160DD" w:rsidP="00F160DD"/>
    <w:p w14:paraId="34ECDA6B" w14:textId="4D9A2D1E" w:rsidR="00F160DD" w:rsidRDefault="00F160DD" w:rsidP="00F160DD">
      <w:r>
        <w:t>The following fields are in the structure</w:t>
      </w:r>
    </w:p>
    <w:p w14:paraId="7D840AAB" w14:textId="77777777" w:rsidR="00F160DD" w:rsidRDefault="00F160DD" w:rsidP="00F160DD"/>
    <w:p w14:paraId="2EC1C06D" w14:textId="4090EBF7" w:rsidR="00F160DD" w:rsidRDefault="00F160DD" w:rsidP="00F160DD">
      <w:pPr>
        <w:rPr>
          <w:i/>
        </w:rPr>
      </w:pPr>
      <w:r>
        <w:rPr>
          <w:i/>
        </w:rPr>
        <w:t>Field relative to version software, independent of angle</w:t>
      </w:r>
    </w:p>
    <w:p w14:paraId="5547DA5C" w14:textId="77777777" w:rsidR="00F160DD" w:rsidRDefault="00F160DD" w:rsidP="00F160DD">
      <w:pPr>
        <w:rPr>
          <w:i/>
        </w:rPr>
      </w:pPr>
    </w:p>
    <w:p w14:paraId="12B935D4" w14:textId="19B956CB" w:rsidR="00F160DD" w:rsidRDefault="00C73142" w:rsidP="000765A9">
      <w:pPr>
        <w:pStyle w:val="ListParagraph"/>
        <w:numPr>
          <w:ilvl w:val="0"/>
          <w:numId w:val="9"/>
        </w:numPr>
      </w:pPr>
      <w:r>
        <w:t>.</w:t>
      </w:r>
      <w:r w:rsidR="00F160DD">
        <w:t>strain_version : string specifying the version of the strain software that was used</w:t>
      </w:r>
    </w:p>
    <w:p w14:paraId="049FF20F" w14:textId="1BC497EC" w:rsidR="00F160DD" w:rsidRDefault="00F160DD" w:rsidP="000765A9">
      <w:pPr>
        <w:pStyle w:val="ListParagraph"/>
        <w:numPr>
          <w:ilvl w:val="0"/>
          <w:numId w:val="9"/>
        </w:numPr>
      </w:pPr>
      <w:r>
        <w:t>.os_version : string containing the version of the operating system that was used</w:t>
      </w:r>
    </w:p>
    <w:p w14:paraId="6B2594A6" w14:textId="74E1C9F6" w:rsidR="00F160DD" w:rsidRDefault="00F160DD" w:rsidP="000765A9">
      <w:pPr>
        <w:pStyle w:val="ListParagraph"/>
        <w:numPr>
          <w:ilvl w:val="0"/>
          <w:numId w:val="9"/>
        </w:numPr>
      </w:pPr>
      <w:r>
        <w:t>.os_system : string containing the operating system that was used</w:t>
      </w:r>
    </w:p>
    <w:p w14:paraId="3979132F" w14:textId="43444D67" w:rsidR="00F160DD" w:rsidRDefault="004F10EA" w:rsidP="000765A9">
      <w:pPr>
        <w:pStyle w:val="ListParagraph"/>
        <w:numPr>
          <w:ilvl w:val="0"/>
          <w:numId w:val="9"/>
        </w:numPr>
      </w:pPr>
      <w:r>
        <w:t>.matlab_vers</w:t>
      </w:r>
      <w:r w:rsidR="00F160DD">
        <w:t>ion : string containing the matlab version used</w:t>
      </w:r>
    </w:p>
    <w:p w14:paraId="74048E14" w14:textId="77777777" w:rsidR="00F160DD" w:rsidRDefault="00F160DD" w:rsidP="00F160DD"/>
    <w:p w14:paraId="2C49DB4C" w14:textId="3D072FA3" w:rsidR="00F160DD" w:rsidRDefault="009147B6" w:rsidP="00F160DD">
      <w:pPr>
        <w:rPr>
          <w:i/>
        </w:rPr>
      </w:pPr>
      <w:r>
        <w:rPr>
          <w:i/>
        </w:rPr>
        <w:t>Fields relating the</w:t>
      </w:r>
      <w:r w:rsidR="00F160DD">
        <w:rPr>
          <w:i/>
        </w:rPr>
        <w:t xml:space="preserve"> files that are used, angle independent </w:t>
      </w:r>
    </w:p>
    <w:p w14:paraId="26FC734D" w14:textId="77777777" w:rsidR="00F160DD" w:rsidRDefault="00F160DD" w:rsidP="00F160DD"/>
    <w:p w14:paraId="57BB2E91" w14:textId="6112A736" w:rsidR="00F160DD" w:rsidRDefault="002E7FD9" w:rsidP="000765A9">
      <w:pPr>
        <w:pStyle w:val="ListParagraph"/>
        <w:numPr>
          <w:ilvl w:val="0"/>
          <w:numId w:val="10"/>
        </w:numPr>
      </w:pPr>
      <w:r>
        <w:t>. prefile:</w:t>
      </w:r>
      <w:r w:rsidR="00F160DD">
        <w:t xml:space="preserve"> name of the file that contains the pre-deformation data</w:t>
      </w:r>
    </w:p>
    <w:p w14:paraId="076DC0BC" w14:textId="75B423EB" w:rsidR="00F160DD" w:rsidRDefault="002E7FD9" w:rsidP="000765A9">
      <w:pPr>
        <w:pStyle w:val="ListParagraph"/>
        <w:numPr>
          <w:ilvl w:val="0"/>
          <w:numId w:val="10"/>
        </w:numPr>
      </w:pPr>
      <w:r>
        <w:t>. postfile:</w:t>
      </w:r>
      <w:r w:rsidR="00F160DD">
        <w:t xml:space="preserve"> name of the file that was used for the post-deformation data</w:t>
      </w:r>
    </w:p>
    <w:p w14:paraId="257F46D0" w14:textId="555AA6F7" w:rsidR="00F160DD" w:rsidRDefault="002E7FD9" w:rsidP="000765A9">
      <w:pPr>
        <w:pStyle w:val="ListParagraph"/>
        <w:numPr>
          <w:ilvl w:val="0"/>
          <w:numId w:val="10"/>
        </w:numPr>
      </w:pPr>
      <w:r>
        <w:t>. roifile:</w:t>
      </w:r>
      <w:r w:rsidR="00F160DD">
        <w:t xml:space="preserve"> name of the file that was used for the ROI data</w:t>
      </w:r>
    </w:p>
    <w:p w14:paraId="1F8900BD" w14:textId="5D1BF08B" w:rsidR="00F160DD" w:rsidRDefault="002E7FD9" w:rsidP="000765A9">
      <w:pPr>
        <w:pStyle w:val="ListParagraph"/>
        <w:numPr>
          <w:ilvl w:val="0"/>
          <w:numId w:val="10"/>
        </w:numPr>
      </w:pPr>
      <w:r>
        <w:t>. gridfile:</w:t>
      </w:r>
      <w:r w:rsidR="00F160DD">
        <w:t xml:space="preserve"> string specifying the displacement grid file that was used</w:t>
      </w:r>
    </w:p>
    <w:p w14:paraId="735E36AA" w14:textId="77777777" w:rsidR="00F160DD" w:rsidRDefault="00F160DD" w:rsidP="00F160DD"/>
    <w:p w14:paraId="19A1854A" w14:textId="167AF60D" w:rsidR="00F160DD" w:rsidRDefault="00F160DD" w:rsidP="00F160DD">
      <w:pPr>
        <w:rPr>
          <w:i/>
        </w:rPr>
      </w:pPr>
      <w:r>
        <w:rPr>
          <w:i/>
        </w:rPr>
        <w:t>Field related to the files that are used AND angle dependent</w:t>
      </w:r>
    </w:p>
    <w:p w14:paraId="648326F8" w14:textId="77777777" w:rsidR="00F160DD" w:rsidRDefault="00F160DD" w:rsidP="00F160DD"/>
    <w:p w14:paraId="063E112A" w14:textId="5EFF78A6" w:rsidR="00F160DD" w:rsidRDefault="00F160DD" w:rsidP="000765A9">
      <w:pPr>
        <w:pStyle w:val="ListParagraph"/>
        <w:numPr>
          <w:ilvl w:val="0"/>
          <w:numId w:val="11"/>
        </w:numPr>
      </w:pPr>
      <w:r>
        <w:t>.paramfile : string containing the name of the parameter file that was used</w:t>
      </w:r>
    </w:p>
    <w:p w14:paraId="78548F04" w14:textId="77777777" w:rsidR="00F160DD" w:rsidRDefault="00F160DD" w:rsidP="00F160DD"/>
    <w:p w14:paraId="57637FC5" w14:textId="1F299F1B" w:rsidR="00F160DD" w:rsidRDefault="00F160DD" w:rsidP="00F160DD">
      <w:pPr>
        <w:rPr>
          <w:i/>
        </w:rPr>
      </w:pPr>
      <w:r>
        <w:rPr>
          <w:i/>
        </w:rPr>
        <w:t xml:space="preserve"> General fields </w:t>
      </w:r>
    </w:p>
    <w:p w14:paraId="446BFBBE" w14:textId="77777777" w:rsidR="00F160DD" w:rsidRDefault="00F160DD" w:rsidP="00F160DD">
      <w:pPr>
        <w:rPr>
          <w:i/>
        </w:rPr>
      </w:pPr>
    </w:p>
    <w:p w14:paraId="1AC98FED" w14:textId="539C43CE" w:rsidR="00F160DD" w:rsidRDefault="005E6A87" w:rsidP="000765A9">
      <w:pPr>
        <w:pStyle w:val="ListParagraph"/>
        <w:numPr>
          <w:ilvl w:val="0"/>
          <w:numId w:val="11"/>
        </w:numPr>
      </w:pPr>
      <w:r>
        <w:t>.d</w:t>
      </w:r>
      <w:r w:rsidR="00513FD1">
        <w:t>i</w:t>
      </w:r>
      <w:r w:rsidR="004412CC">
        <w:t>spindx{no_iter} : vector (unsigned int32</w:t>
      </w:r>
      <w:r>
        <w:t>) containing th</w:t>
      </w:r>
      <w:r w:rsidR="004F10EA">
        <w:t xml:space="preserve">e indices of the points that </w:t>
      </w:r>
      <w:r>
        <w:t>are used for displacement estimation. Is the AND function between the indices that are in the GRID file and the ROI</w:t>
      </w:r>
    </w:p>
    <w:p w14:paraId="6003B71D" w14:textId="39B28CE3" w:rsidR="005E6A87" w:rsidRDefault="005E6A87" w:rsidP="000765A9">
      <w:pPr>
        <w:pStyle w:val="ListParagraph"/>
        <w:numPr>
          <w:ilvl w:val="0"/>
          <w:numId w:val="11"/>
        </w:numPr>
      </w:pPr>
      <w:r>
        <w:t>roi{no_iter}.size : size of the ROI file (and the pre/post datafile). Field is the same as in the GRID file, internal use in &lt;StrainMusic&gt;</w:t>
      </w:r>
    </w:p>
    <w:p w14:paraId="4DBB2037" w14:textId="77777777" w:rsidR="005E6A87" w:rsidRDefault="005E6A87" w:rsidP="00787F28"/>
    <w:p w14:paraId="24470862" w14:textId="1B434A80" w:rsidR="005E6A87" w:rsidRDefault="00787F28" w:rsidP="005E6A87">
      <w:r>
        <w:rPr>
          <w:i/>
        </w:rPr>
        <w:t>Displacement</w:t>
      </w:r>
      <w:r w:rsidR="005E6A87">
        <w:rPr>
          <w:i/>
        </w:rPr>
        <w:t xml:space="preserve"> fields</w:t>
      </w:r>
    </w:p>
    <w:p w14:paraId="26F8CBB1" w14:textId="77777777" w:rsidR="005E6A87" w:rsidRDefault="005E6A87" w:rsidP="005E6A87"/>
    <w:p w14:paraId="31AB1CBE" w14:textId="0AB98688" w:rsidR="005E6A87" w:rsidRDefault="00BC0CFE" w:rsidP="000765A9">
      <w:pPr>
        <w:pStyle w:val="ListParagraph"/>
        <w:numPr>
          <w:ilvl w:val="0"/>
          <w:numId w:val="12"/>
        </w:numPr>
      </w:pPr>
      <w:r>
        <w:t>.ax{no_iter}</w:t>
      </w:r>
      <w:r>
        <w:tab/>
        <w:t>vector containin</w:t>
      </w:r>
      <w:r w:rsidR="00557137">
        <w:t xml:space="preserve">g </w:t>
      </w:r>
      <w:r>
        <w:t>the axial displacement</w:t>
      </w:r>
      <w:r w:rsidR="00557137">
        <w:t xml:space="preserve"> for each iteration</w:t>
      </w:r>
      <w:r>
        <w:t xml:space="preserve">. </w:t>
      </w:r>
      <w:r w:rsidR="000C575F">
        <w:t>(</w:t>
      </w:r>
      <w:r>
        <w:t xml:space="preserve">&lt;indices2mat&gt; </w:t>
      </w:r>
      <w:r w:rsidR="000C575F">
        <w:t xml:space="preserve">can be used to generate </w:t>
      </w:r>
      <w:r>
        <w:t>a</w:t>
      </w:r>
      <w:r w:rsidR="000C575F">
        <w:t xml:space="preserve"> matrix of data)</w:t>
      </w:r>
    </w:p>
    <w:p w14:paraId="77C67529" w14:textId="7FAB449A" w:rsidR="00BC0CFE" w:rsidRDefault="004F10EA" w:rsidP="000765A9">
      <w:pPr>
        <w:pStyle w:val="ListParagraph"/>
        <w:numPr>
          <w:ilvl w:val="0"/>
          <w:numId w:val="12"/>
        </w:numPr>
      </w:pPr>
      <w:r>
        <w:t>.</w:t>
      </w:r>
      <w:r w:rsidR="00BC0CFE">
        <w:t>lat{no_iter} : vector containing lateral displacement</w:t>
      </w:r>
    </w:p>
    <w:p w14:paraId="23AFF3A8" w14:textId="6873D6D5" w:rsidR="00BC0CFE" w:rsidRDefault="004F10EA" w:rsidP="000765A9">
      <w:pPr>
        <w:pStyle w:val="ListParagraph"/>
        <w:numPr>
          <w:ilvl w:val="0"/>
          <w:numId w:val="12"/>
        </w:numPr>
      </w:pPr>
      <w:r>
        <w:t>.</w:t>
      </w:r>
      <w:r w:rsidR="00BC0CFE">
        <w:t xml:space="preserve">ele{no_iter} : vector containing </w:t>
      </w:r>
      <w:r w:rsidR="00787F28">
        <w:t>elevational</w:t>
      </w:r>
      <w:r w:rsidR="00BC0CFE">
        <w:t xml:space="preserve"> displacement</w:t>
      </w:r>
    </w:p>
    <w:p w14:paraId="76BF63C4" w14:textId="3F059234" w:rsidR="00787F28" w:rsidRDefault="004F10EA" w:rsidP="000765A9">
      <w:pPr>
        <w:pStyle w:val="ListParagraph"/>
        <w:numPr>
          <w:ilvl w:val="0"/>
          <w:numId w:val="12"/>
        </w:numPr>
      </w:pPr>
      <w:r>
        <w:t>.</w:t>
      </w:r>
      <w:r w:rsidR="00787F28">
        <w:t>axf{iter}, filtered axial displacement, if no filter is used, this is a copy of the &lt;ax&gt; field</w:t>
      </w:r>
    </w:p>
    <w:p w14:paraId="27635ECD" w14:textId="53C6B326" w:rsidR="00787F28" w:rsidRDefault="004F10EA" w:rsidP="000765A9">
      <w:pPr>
        <w:pStyle w:val="ListParagraph"/>
        <w:numPr>
          <w:ilvl w:val="0"/>
          <w:numId w:val="12"/>
        </w:numPr>
      </w:pPr>
      <w:r>
        <w:t>.</w:t>
      </w:r>
      <w:r w:rsidR="00787F28">
        <w:t>latf{iter}, filtered lateral displacement for each iteration, copy of &lt;lat&gt; if no filter is used</w:t>
      </w:r>
    </w:p>
    <w:p w14:paraId="6AB3A359" w14:textId="08D3A5FB" w:rsidR="00787F28" w:rsidRDefault="004F10EA" w:rsidP="000765A9">
      <w:pPr>
        <w:pStyle w:val="ListParagraph"/>
        <w:numPr>
          <w:ilvl w:val="0"/>
          <w:numId w:val="12"/>
        </w:numPr>
      </w:pPr>
      <w:r>
        <w:t>.</w:t>
      </w:r>
      <w:r w:rsidR="00787F28">
        <w:t>elef{iter}  filtered elevational displacement for each iteration copy of &lt;ele&gt; if no filter is used.</w:t>
      </w:r>
    </w:p>
    <w:p w14:paraId="29E06DA4" w14:textId="77777777" w:rsidR="002621DD" w:rsidRDefault="002621DD" w:rsidP="002621DD"/>
    <w:p w14:paraId="42F8005F" w14:textId="3F332004" w:rsidR="002621DD" w:rsidRDefault="002621DD" w:rsidP="002621DD">
      <w:r>
        <w:rPr>
          <w:i/>
        </w:rPr>
        <w:t xml:space="preserve">Optional fields, containing strain results </w:t>
      </w:r>
    </w:p>
    <w:p w14:paraId="27601BB0" w14:textId="77777777" w:rsidR="002621DD" w:rsidRDefault="002621DD" w:rsidP="002621DD"/>
    <w:p w14:paraId="2D12E76F" w14:textId="18F332A4" w:rsidR="002621DD" w:rsidRDefault="002621DD" w:rsidP="000765A9">
      <w:pPr>
        <w:pStyle w:val="ListParagraph"/>
        <w:numPr>
          <w:ilvl w:val="0"/>
          <w:numId w:val="13"/>
        </w:numPr>
      </w:pPr>
      <w:r>
        <w:t>.sxx{no_iter} : vector of  doubles containing the lateral strains for each displacement pixel</w:t>
      </w:r>
    </w:p>
    <w:p w14:paraId="16740E1F" w14:textId="7969748B" w:rsidR="002621DD" w:rsidRDefault="002621DD" w:rsidP="000765A9">
      <w:pPr>
        <w:pStyle w:val="ListParagraph"/>
        <w:numPr>
          <w:ilvl w:val="0"/>
          <w:numId w:val="13"/>
        </w:numPr>
      </w:pPr>
      <w:r>
        <w:t>.sxy{no_iter} : vector of doubles containing the lateral/elevational shear strain for each displacement pixel</w:t>
      </w:r>
    </w:p>
    <w:p w14:paraId="6B28058A" w14:textId="706584AA" w:rsidR="002621DD" w:rsidRDefault="002621DD" w:rsidP="000765A9">
      <w:pPr>
        <w:pStyle w:val="ListParagraph"/>
        <w:numPr>
          <w:ilvl w:val="0"/>
          <w:numId w:val="13"/>
        </w:numPr>
      </w:pPr>
      <w:r>
        <w:t>.sxz{no_iter{ : vector of doubles containing the lateral/axial shear strain for each displacement pixel</w:t>
      </w:r>
    </w:p>
    <w:p w14:paraId="0E8A72DF" w14:textId="3A93343F" w:rsidR="002621DD" w:rsidRDefault="004F10EA" w:rsidP="000765A9">
      <w:pPr>
        <w:pStyle w:val="ListParagraph"/>
        <w:numPr>
          <w:ilvl w:val="0"/>
          <w:numId w:val="13"/>
        </w:numPr>
      </w:pPr>
      <w:r>
        <w:t>.</w:t>
      </w:r>
      <w:r w:rsidR="002621DD">
        <w:t>syy{no_iter} : vector of doubles containing the elevational strains for each displacement pixel (not in 2D0</w:t>
      </w:r>
    </w:p>
    <w:p w14:paraId="5F7E9548" w14:textId="46DAD223" w:rsidR="002621DD" w:rsidRDefault="002621DD" w:rsidP="000765A9">
      <w:pPr>
        <w:pStyle w:val="ListParagraph"/>
        <w:numPr>
          <w:ilvl w:val="0"/>
          <w:numId w:val="13"/>
        </w:numPr>
      </w:pPr>
      <w:r>
        <w:t>.syx{no_iter} : vector of doubles containing the elevational/lateral shear strain</w:t>
      </w:r>
      <w:r w:rsidR="00EA406D">
        <w:t>s</w:t>
      </w:r>
      <w:r>
        <w:t xml:space="preserve"> for each displacement pixel</w:t>
      </w:r>
    </w:p>
    <w:p w14:paraId="543F1F39" w14:textId="0EB16776" w:rsidR="002621DD" w:rsidRDefault="00002EEE" w:rsidP="000765A9">
      <w:pPr>
        <w:pStyle w:val="ListParagraph"/>
        <w:numPr>
          <w:ilvl w:val="0"/>
          <w:numId w:val="13"/>
        </w:numPr>
      </w:pPr>
      <w:r>
        <w:t>.syz{no_iter}</w:t>
      </w:r>
      <w:r w:rsidR="002621DD">
        <w:t xml:space="preserve"> : vector of doubles containing the elevational/axial shear strain</w:t>
      </w:r>
      <w:r w:rsidR="00EA406D">
        <w:t>s</w:t>
      </w:r>
      <w:r w:rsidR="002621DD">
        <w:t xml:space="preserve"> for each displacement pixel</w:t>
      </w:r>
    </w:p>
    <w:p w14:paraId="51C79B48" w14:textId="222DCA9B" w:rsidR="002621DD" w:rsidRDefault="00002EEE" w:rsidP="000765A9">
      <w:pPr>
        <w:pStyle w:val="ListParagraph"/>
        <w:numPr>
          <w:ilvl w:val="0"/>
          <w:numId w:val="13"/>
        </w:numPr>
      </w:pPr>
      <w:r>
        <w:t>.szz{no_iter} : vector of doubles containing the axial strains for each displacement pixel</w:t>
      </w:r>
    </w:p>
    <w:p w14:paraId="3381FAEB" w14:textId="2FF2BFB6" w:rsidR="00002EEE" w:rsidRDefault="00002EEE" w:rsidP="000765A9">
      <w:pPr>
        <w:pStyle w:val="ListParagraph"/>
        <w:numPr>
          <w:ilvl w:val="0"/>
          <w:numId w:val="13"/>
        </w:numPr>
      </w:pPr>
      <w:r>
        <w:t>.sz</w:t>
      </w:r>
      <w:r w:rsidR="00EA406D">
        <w:t>x{no_itter} : vector of doubles containing the axial/lateral shear strains for each displacement pixel</w:t>
      </w:r>
    </w:p>
    <w:p w14:paraId="53BC725D" w14:textId="743781D1" w:rsidR="00EF372B" w:rsidRDefault="00EA406D" w:rsidP="000765A9">
      <w:pPr>
        <w:pStyle w:val="ListParagraph"/>
        <w:numPr>
          <w:ilvl w:val="0"/>
          <w:numId w:val="13"/>
        </w:numPr>
      </w:pPr>
      <w:r>
        <w:t>.szy{no_iter} : vector of doubles containing the axial/elevational shear strain for each displacement pixel</w:t>
      </w:r>
    </w:p>
    <w:p w14:paraId="5C16DD60" w14:textId="06B2177D" w:rsidR="00EA406D" w:rsidRDefault="00EA406D" w:rsidP="00EF372B"/>
    <w:p w14:paraId="793BD7E5" w14:textId="07D66E75" w:rsidR="00EF372B" w:rsidRDefault="00EF372B">
      <w:r>
        <w:br w:type="page"/>
      </w:r>
    </w:p>
    <w:p w14:paraId="48583CEB" w14:textId="0367C988" w:rsidR="00EF372B" w:rsidRDefault="00EF372B" w:rsidP="000765A9">
      <w:pPr>
        <w:pStyle w:val="Heading1"/>
        <w:numPr>
          <w:ilvl w:val="0"/>
          <w:numId w:val="27"/>
        </w:numPr>
      </w:pPr>
      <w:bookmarkStart w:id="31" w:name="_Toc453165546"/>
      <w:r>
        <w:lastRenderedPageBreak/>
        <w:t>Syntax user defined functions</w:t>
      </w:r>
      <w:bookmarkEnd w:id="31"/>
    </w:p>
    <w:p w14:paraId="55677DFC" w14:textId="77777777" w:rsidR="00EF372B" w:rsidRDefault="00EF372B" w:rsidP="00EF372B"/>
    <w:p w14:paraId="5AAD9614" w14:textId="3B8F979D" w:rsidR="00883CCA" w:rsidRDefault="00883CCA" w:rsidP="00883CCA">
      <w:pPr>
        <w:jc w:val="both"/>
      </w:pPr>
      <w:r>
        <w:t>This</w:t>
      </w:r>
      <w:r w:rsidR="000C575F">
        <w:t xml:space="preserve"> chapter contains information about</w:t>
      </w:r>
      <w:r>
        <w:t xml:space="preserve"> functions that can be developed by the researcher to overrule the standard functions. For each iteration, another function can be used. These functions are called for each angle, this is not the responsibility of the researcher</w:t>
      </w:r>
    </w:p>
    <w:p w14:paraId="041AB4F3" w14:textId="77777777" w:rsidR="0072667D" w:rsidRDefault="0072667D" w:rsidP="00883CCA">
      <w:pPr>
        <w:jc w:val="both"/>
      </w:pPr>
    </w:p>
    <w:p w14:paraId="7E590B2E" w14:textId="5F0700CF" w:rsidR="00EF372B" w:rsidRDefault="00EF372B" w:rsidP="000765A9">
      <w:pPr>
        <w:pStyle w:val="Heading2"/>
        <w:numPr>
          <w:ilvl w:val="0"/>
          <w:numId w:val="29"/>
        </w:numPr>
      </w:pPr>
      <w:bookmarkStart w:id="32" w:name="_Toc453165547"/>
      <w:r>
        <w:t>General fields in parameter struct</w:t>
      </w:r>
      <w:bookmarkEnd w:id="32"/>
    </w:p>
    <w:p w14:paraId="383C2663" w14:textId="77777777" w:rsidR="00EF372B" w:rsidRDefault="00EF372B" w:rsidP="00EF372B"/>
    <w:p w14:paraId="769985F8" w14:textId="0BCEB170" w:rsidR="00EF372B" w:rsidRDefault="0074536B" w:rsidP="00EF372B">
      <w:r>
        <w:t>As described in chapter 4,</w:t>
      </w:r>
      <w:r w:rsidR="00821D10">
        <w:t xml:space="preserve"> for each function there are </w:t>
      </w:r>
      <w:r>
        <w:t>2 fields in the parameter structure. These fields are :</w:t>
      </w:r>
    </w:p>
    <w:p w14:paraId="712C25D7" w14:textId="77777777" w:rsidR="0074536B" w:rsidRDefault="0074536B" w:rsidP="00EF372B"/>
    <w:p w14:paraId="0C1A7FB5" w14:textId="1379D1B5" w:rsidR="0074536B" w:rsidRDefault="000C575F" w:rsidP="000765A9">
      <w:pPr>
        <w:pStyle w:val="ListParagraph"/>
        <w:numPr>
          <w:ilvl w:val="0"/>
          <w:numId w:val="14"/>
        </w:numPr>
      </w:pPr>
      <w:r>
        <w:t>.func : function</w:t>
      </w:r>
      <w:r w:rsidR="00821D10">
        <w:t xml:space="preserve"> </w:t>
      </w:r>
      <w:r w:rsidR="0074536B">
        <w:t>pointer to the used function</w:t>
      </w:r>
    </w:p>
    <w:p w14:paraId="0354698F" w14:textId="76436A08" w:rsidR="0074536B" w:rsidRDefault="00C73142" w:rsidP="000765A9">
      <w:pPr>
        <w:pStyle w:val="ListParagraph"/>
        <w:numPr>
          <w:ilvl w:val="0"/>
          <w:numId w:val="14"/>
        </w:numPr>
      </w:pPr>
      <w:r>
        <w:t>.</w:t>
      </w:r>
      <w:r w:rsidR="0074536B">
        <w:t>additional : structure that my contain additional parameters (field). The names of these parameter may be defined by the user. However 2 names are reserved for variable transport</w:t>
      </w:r>
    </w:p>
    <w:p w14:paraId="3BB8FF4A" w14:textId="71D8F0CB" w:rsidR="0074536B" w:rsidRDefault="0074536B" w:rsidP="000765A9">
      <w:pPr>
        <w:pStyle w:val="ListParagraph"/>
        <w:numPr>
          <w:ilvl w:val="1"/>
          <w:numId w:val="14"/>
        </w:numPr>
      </w:pPr>
      <w:r>
        <w:t>.additional.input : cell_array with names of variables that should be imported from the base workspace to the function</w:t>
      </w:r>
    </w:p>
    <w:p w14:paraId="46AEFF52" w14:textId="0DA8A864" w:rsidR="0074536B" w:rsidRDefault="0074536B" w:rsidP="000765A9">
      <w:pPr>
        <w:pStyle w:val="ListParagraph"/>
        <w:numPr>
          <w:ilvl w:val="1"/>
          <w:numId w:val="14"/>
        </w:numPr>
      </w:pPr>
      <w:r>
        <w:t>additional_output.  : cell array with names of v</w:t>
      </w:r>
      <w:r w:rsidR="00821D10">
        <w:t>ariables names that should be ex</w:t>
      </w:r>
      <w:r>
        <w:t>ported from the function to the Matlab base workspace</w:t>
      </w:r>
    </w:p>
    <w:p w14:paraId="50EAED13" w14:textId="77777777" w:rsidR="00EF372B" w:rsidRDefault="00EF372B" w:rsidP="00EF372B"/>
    <w:p w14:paraId="5F95D089" w14:textId="1E356A1E" w:rsidR="00EF372B" w:rsidRDefault="00EF372B" w:rsidP="000765A9">
      <w:pPr>
        <w:pStyle w:val="Heading2"/>
        <w:numPr>
          <w:ilvl w:val="0"/>
          <w:numId w:val="29"/>
        </w:numPr>
      </w:pPr>
      <w:bookmarkStart w:id="33" w:name="_Toc453165548"/>
      <w:r>
        <w:t>Variable transport</w:t>
      </w:r>
      <w:bookmarkEnd w:id="33"/>
    </w:p>
    <w:p w14:paraId="1CE67FC7" w14:textId="77777777" w:rsidR="00EF372B" w:rsidRDefault="00EF372B" w:rsidP="00EF372B"/>
    <w:p w14:paraId="116E016C" w14:textId="2BAAF47A" w:rsidR="00EF372B" w:rsidRDefault="00EA6122" w:rsidP="004F10EA">
      <w:pPr>
        <w:jc w:val="both"/>
      </w:pPr>
      <w:r>
        <w:t>As mentioned in the previous paragraph it is possible to import and export data into a user defined function, for instance export a variable in the cross-correlation function and import it into the peak interpolation function. Two fu</w:t>
      </w:r>
      <w:r w:rsidR="004F10EA">
        <w:t>nctions are written for this purp</w:t>
      </w:r>
      <w:r>
        <w:t>ose</w:t>
      </w:r>
      <w:r w:rsidR="00513FD1">
        <w:t>. These functions should be included in the user defined functionality if variable transport is needed</w:t>
      </w:r>
    </w:p>
    <w:p w14:paraId="24513A6A" w14:textId="77777777" w:rsidR="00EA6122" w:rsidRDefault="00EA6122" w:rsidP="00EF372B"/>
    <w:p w14:paraId="5B3AB924" w14:textId="78EE90B1" w:rsidR="00EA6122" w:rsidRDefault="00EA6122" w:rsidP="000765A9">
      <w:pPr>
        <w:pStyle w:val="ListParagraph"/>
        <w:numPr>
          <w:ilvl w:val="0"/>
          <w:numId w:val="15"/>
        </w:numPr>
      </w:pPr>
      <w:r>
        <w:t>frombaseWorkSpace(vars)</w:t>
      </w:r>
    </w:p>
    <w:p w14:paraId="6C865818" w14:textId="7331DFCB" w:rsidR="00EA6122" w:rsidRDefault="00EA6122" w:rsidP="000765A9">
      <w:pPr>
        <w:pStyle w:val="ListParagraph"/>
        <w:numPr>
          <w:ilvl w:val="0"/>
          <w:numId w:val="15"/>
        </w:numPr>
      </w:pPr>
      <w:r>
        <w:t>toBaseWorkSpace(vars);</w:t>
      </w:r>
    </w:p>
    <w:p w14:paraId="650464D7" w14:textId="77777777" w:rsidR="00EA6122" w:rsidRDefault="00EA6122" w:rsidP="00EF372B"/>
    <w:p w14:paraId="595C188B" w14:textId="0AF66B31" w:rsidR="00EA6122" w:rsidRDefault="00EA6122" w:rsidP="004F10EA">
      <w:pPr>
        <w:jc w:val="both"/>
      </w:pPr>
      <w:r>
        <w:t xml:space="preserve">These functions are also explained in the next </w:t>
      </w:r>
      <w:r w:rsidR="004F10EA">
        <w:t>chapter:</w:t>
      </w:r>
      <w:r>
        <w:t xml:space="preserve"> Functions</w:t>
      </w:r>
      <w:r w:rsidR="004F10EA">
        <w:t xml:space="preserve"> that can be used by the resear</w:t>
      </w:r>
      <w:r>
        <w:t>cher.</w:t>
      </w:r>
    </w:p>
    <w:p w14:paraId="678226C1" w14:textId="77777777" w:rsidR="00EA6122" w:rsidRDefault="00EA6122" w:rsidP="00EF372B"/>
    <w:p w14:paraId="63F4B349" w14:textId="4118E8B3" w:rsidR="00EF372B" w:rsidRDefault="00EF372B" w:rsidP="000765A9">
      <w:pPr>
        <w:pStyle w:val="Heading2"/>
        <w:numPr>
          <w:ilvl w:val="0"/>
          <w:numId w:val="29"/>
        </w:numPr>
      </w:pPr>
      <w:bookmarkStart w:id="34" w:name="_Toc453165549"/>
      <w:r>
        <w:t>Blockmatching</w:t>
      </w:r>
      <w:bookmarkEnd w:id="34"/>
    </w:p>
    <w:p w14:paraId="6CD0A9C5" w14:textId="7F77C594" w:rsidR="00EF372B" w:rsidRDefault="00EF372B" w:rsidP="00EF372B"/>
    <w:p w14:paraId="2DF109BE" w14:textId="198F37F0" w:rsidR="002D6A26" w:rsidRDefault="0094458B" w:rsidP="00EF372B">
      <w:r>
        <w:t>From the pre- and</w:t>
      </w:r>
      <w:r w:rsidR="002D6A26">
        <w:t xml:space="preserve"> post data this function finds all template/kernel combinations that are used in the cross-correlation function. This function is called for every angle separate. </w:t>
      </w:r>
    </w:p>
    <w:p w14:paraId="56B7FCAC" w14:textId="77777777" w:rsidR="002D6A26" w:rsidRDefault="002D6A26" w:rsidP="00EF372B"/>
    <w:p w14:paraId="50E75366" w14:textId="130F8D9A" w:rsidR="002D6A26" w:rsidRDefault="002D6A26" w:rsidP="00EF372B">
      <w:r>
        <w:t>Syntax of this function</w:t>
      </w:r>
    </w:p>
    <w:p w14:paraId="5BE7AD09" w14:textId="77777777" w:rsidR="002D6A26" w:rsidRDefault="002D6A26" w:rsidP="00EF372B"/>
    <w:p w14:paraId="30E3AE7C" w14:textId="089C4109" w:rsidR="005710B9" w:rsidRDefault="005710B9" w:rsidP="00EF372B">
      <w:r>
        <w:tab/>
      </w:r>
      <w:r w:rsidRPr="002D6A26">
        <w:t>[template,kernel</w:t>
      </w:r>
      <w:r w:rsidR="00AD2F2E">
        <w:t>,res</w:t>
      </w:r>
      <w:r w:rsidRPr="002D6A26">
        <w:t xml:space="preserve">] = </w:t>
      </w:r>
      <w:r w:rsidR="002D6A26" w:rsidRPr="002D6A26">
        <w:t>func(</w:t>
      </w:r>
      <w:r w:rsidR="002D6A26">
        <w:t>iter,</w:t>
      </w:r>
      <w:r w:rsidR="00AD2F2E">
        <w:t>angle,</w:t>
      </w:r>
      <w:r w:rsidR="002D6A26">
        <w:t>res,p</w:t>
      </w:r>
      <w:r w:rsidR="002D6A26" w:rsidRPr="002D6A26">
        <w:t>re</w:t>
      </w:r>
      <w:r w:rsidR="002D6A26">
        <w:t>,post,additional)</w:t>
      </w:r>
    </w:p>
    <w:p w14:paraId="69B4413E" w14:textId="77777777" w:rsidR="002D6A26" w:rsidRDefault="002D6A26" w:rsidP="00EF372B"/>
    <w:p w14:paraId="56436645" w14:textId="3D204106" w:rsidR="002D6A26" w:rsidRDefault="002D6A26" w:rsidP="00EF372B">
      <w:r>
        <w:t xml:space="preserve">With the following input </w:t>
      </w:r>
      <w:r w:rsidR="00961578">
        <w:t>parameters:</w:t>
      </w:r>
    </w:p>
    <w:p w14:paraId="23FDE2EB" w14:textId="77777777" w:rsidR="002D6A26" w:rsidRDefault="002D6A26" w:rsidP="00EF372B"/>
    <w:p w14:paraId="6ACC301E" w14:textId="60B86EF3" w:rsidR="002D6A26" w:rsidRDefault="002D6A26" w:rsidP="000765A9">
      <w:pPr>
        <w:pStyle w:val="ListParagraph"/>
        <w:numPr>
          <w:ilvl w:val="0"/>
          <w:numId w:val="16"/>
        </w:numPr>
      </w:pPr>
      <w:r>
        <w:t>iter : iteration number</w:t>
      </w:r>
    </w:p>
    <w:p w14:paraId="22B4F631" w14:textId="13556D07" w:rsidR="00AD2F2E" w:rsidRDefault="00AD2F2E" w:rsidP="000765A9">
      <w:pPr>
        <w:pStyle w:val="ListParagraph"/>
        <w:numPr>
          <w:ilvl w:val="0"/>
          <w:numId w:val="16"/>
        </w:numPr>
      </w:pPr>
      <w:r>
        <w:t>angle : current angle</w:t>
      </w:r>
    </w:p>
    <w:p w14:paraId="729E9455" w14:textId="6D77A9AB" w:rsidR="002D6A26" w:rsidRDefault="00961578" w:rsidP="000765A9">
      <w:pPr>
        <w:pStyle w:val="ListParagraph"/>
        <w:numPr>
          <w:ilvl w:val="0"/>
          <w:numId w:val="16"/>
        </w:numPr>
      </w:pPr>
      <w:r>
        <w:t>res :</w:t>
      </w:r>
      <w:r w:rsidR="002D6A26">
        <w:t xml:space="preserve"> </w:t>
      </w:r>
      <w:r w:rsidR="0094458B">
        <w:t xml:space="preserve">results </w:t>
      </w:r>
      <w:r w:rsidR="00AD2F2E">
        <w:t>structure (for the selected angle)</w:t>
      </w:r>
    </w:p>
    <w:p w14:paraId="4979CCF3" w14:textId="0D9E3F98" w:rsidR="002D6A26" w:rsidRDefault="002D6A26" w:rsidP="000765A9">
      <w:pPr>
        <w:pStyle w:val="ListParagraph"/>
        <w:numPr>
          <w:ilvl w:val="0"/>
          <w:numId w:val="16"/>
        </w:numPr>
      </w:pPr>
      <w:r>
        <w:t>pre : double matrix with pre-deformation data</w:t>
      </w:r>
      <w:r w:rsidR="0094458B">
        <w:t xml:space="preserve"> (for the selected angle)</w:t>
      </w:r>
    </w:p>
    <w:p w14:paraId="44C1B7B0" w14:textId="7C60DCFB" w:rsidR="002D6A26" w:rsidRDefault="002D6A26" w:rsidP="000765A9">
      <w:pPr>
        <w:pStyle w:val="ListParagraph"/>
        <w:numPr>
          <w:ilvl w:val="0"/>
          <w:numId w:val="16"/>
        </w:numPr>
      </w:pPr>
      <w:r>
        <w:t>post : double matrix with the post-deformation data</w:t>
      </w:r>
      <w:r w:rsidR="0094458B">
        <w:t xml:space="preserve"> (for the selected angle)</w:t>
      </w:r>
    </w:p>
    <w:p w14:paraId="6B7E8356" w14:textId="55E9B52F" w:rsidR="002D6A26" w:rsidRDefault="002D6A26" w:rsidP="000765A9">
      <w:pPr>
        <w:pStyle w:val="ListParagraph"/>
        <w:numPr>
          <w:ilvl w:val="0"/>
          <w:numId w:val="16"/>
        </w:numPr>
      </w:pPr>
      <w:r>
        <w:t>param : parameter structure for the current angle</w:t>
      </w:r>
    </w:p>
    <w:p w14:paraId="3D8EEE6E" w14:textId="2190166E" w:rsidR="00EF372B" w:rsidRDefault="002D6A26" w:rsidP="000765A9">
      <w:pPr>
        <w:pStyle w:val="ListParagraph"/>
        <w:numPr>
          <w:ilvl w:val="0"/>
          <w:numId w:val="16"/>
        </w:numPr>
      </w:pPr>
      <w:r>
        <w:t>additional : structure with additional parameters as defined by the user (templatesize, shift)</w:t>
      </w:r>
    </w:p>
    <w:p w14:paraId="00C7D1C7" w14:textId="77777777" w:rsidR="002D6A26" w:rsidRDefault="002D6A26" w:rsidP="002D6A26"/>
    <w:p w14:paraId="51B278AC" w14:textId="57F619C1" w:rsidR="002D6A26" w:rsidRDefault="002D6A26" w:rsidP="002D6A26">
      <w:r>
        <w:t>Output parameters</w:t>
      </w:r>
    </w:p>
    <w:p w14:paraId="31382032" w14:textId="77777777" w:rsidR="00FB517F" w:rsidRDefault="00FB517F" w:rsidP="002D6A26"/>
    <w:p w14:paraId="33F5C197" w14:textId="77777777" w:rsidR="005C2F28" w:rsidRDefault="002D6A26" w:rsidP="000765A9">
      <w:pPr>
        <w:pStyle w:val="ListParagraph"/>
        <w:numPr>
          <w:ilvl w:val="0"/>
          <w:numId w:val="17"/>
        </w:numPr>
      </w:pPr>
      <w:r>
        <w:t xml:space="preserve">template : </w:t>
      </w:r>
      <w:r w:rsidR="005C2F28">
        <w:t>structure containing 2 fields</w:t>
      </w:r>
    </w:p>
    <w:p w14:paraId="19A54AEF" w14:textId="3E380679" w:rsidR="005C2F28" w:rsidRDefault="005C2F28" w:rsidP="000765A9">
      <w:pPr>
        <w:pStyle w:val="ListParagraph"/>
        <w:numPr>
          <w:ilvl w:val="1"/>
          <w:numId w:val="17"/>
        </w:numPr>
      </w:pPr>
      <w:r>
        <w:t>size : contains the size of the templates, [ax lat ele] for 3D and [ax lat] for 2D</w:t>
      </w:r>
    </w:p>
    <w:p w14:paraId="7C475789" w14:textId="629965E8" w:rsidR="002D6A26" w:rsidRDefault="005C2F28" w:rsidP="000765A9">
      <w:pPr>
        <w:pStyle w:val="ListParagraph"/>
        <w:numPr>
          <w:ilvl w:val="1"/>
          <w:numId w:val="17"/>
        </w:numPr>
      </w:pPr>
      <w:r>
        <w:t xml:space="preserve">data : </w:t>
      </w:r>
      <w:r w:rsidR="002D6A26">
        <w:t>cell array of size &lt;number of kernel/template combinations), with all templates</w:t>
      </w:r>
    </w:p>
    <w:p w14:paraId="7BFE70BA" w14:textId="77777777" w:rsidR="005C2F28" w:rsidRDefault="002D6A26" w:rsidP="000765A9">
      <w:pPr>
        <w:pStyle w:val="ListParagraph"/>
        <w:numPr>
          <w:ilvl w:val="0"/>
          <w:numId w:val="17"/>
        </w:numPr>
      </w:pPr>
      <w:r>
        <w:t xml:space="preserve">kernel : </w:t>
      </w:r>
      <w:r w:rsidR="005C2F28">
        <w:t>structure containing 2 fields</w:t>
      </w:r>
    </w:p>
    <w:p w14:paraId="210F21E0" w14:textId="3BAE7CA2" w:rsidR="005C2F28" w:rsidRDefault="005C2F28" w:rsidP="000765A9">
      <w:pPr>
        <w:pStyle w:val="ListParagraph"/>
        <w:numPr>
          <w:ilvl w:val="1"/>
          <w:numId w:val="17"/>
        </w:numPr>
      </w:pPr>
      <w:r>
        <w:t>size : contains the size of the templates, [ax lat ele] for 3D and [ax lat] for 2D</w:t>
      </w:r>
    </w:p>
    <w:p w14:paraId="28745DC1" w14:textId="1D9BFCF5" w:rsidR="002D6A26" w:rsidRDefault="005C2F28" w:rsidP="000765A9">
      <w:pPr>
        <w:pStyle w:val="ListParagraph"/>
        <w:numPr>
          <w:ilvl w:val="1"/>
          <w:numId w:val="17"/>
        </w:numPr>
      </w:pPr>
      <w:r>
        <w:t xml:space="preserve">data : </w:t>
      </w:r>
      <w:r w:rsidR="002D6A26">
        <w:t>cell array of size &lt;number of kernel/template combinations), with all kernels</w:t>
      </w:r>
    </w:p>
    <w:p w14:paraId="68FF01B7" w14:textId="77777777" w:rsidR="0072667D" w:rsidRPr="002D6A26" w:rsidRDefault="0072667D" w:rsidP="0072667D">
      <w:pPr>
        <w:pStyle w:val="ListParagraph"/>
      </w:pPr>
    </w:p>
    <w:p w14:paraId="5D6FA9FA" w14:textId="43B7C95B" w:rsidR="00EF372B" w:rsidRDefault="00EF372B" w:rsidP="000765A9">
      <w:pPr>
        <w:pStyle w:val="Heading2"/>
        <w:numPr>
          <w:ilvl w:val="0"/>
          <w:numId w:val="29"/>
        </w:numPr>
      </w:pPr>
      <w:bookmarkStart w:id="35" w:name="_Toc453165550"/>
      <w:r>
        <w:t>Cross-correlation</w:t>
      </w:r>
      <w:bookmarkEnd w:id="35"/>
    </w:p>
    <w:p w14:paraId="0296A90C" w14:textId="276FEF24" w:rsidR="00EF372B" w:rsidRDefault="00EF372B" w:rsidP="00EF372B"/>
    <w:p w14:paraId="0C35F3A6" w14:textId="601F0C0F" w:rsidR="002D6A26" w:rsidRDefault="002D6A26" w:rsidP="00FB517F">
      <w:pPr>
        <w:jc w:val="both"/>
      </w:pPr>
      <w:r>
        <w:t>With input the template/kernel combinations, this function should return thee CCF-matrix and the peaks that are found. As in the blockmatch function</w:t>
      </w:r>
      <w:r w:rsidR="00883CCA">
        <w:t xml:space="preserve">, this function is called for every angle </w:t>
      </w:r>
    </w:p>
    <w:p w14:paraId="221E89BF" w14:textId="77777777" w:rsidR="00883CCA" w:rsidRDefault="00883CCA" w:rsidP="00EF372B"/>
    <w:p w14:paraId="08972641" w14:textId="7801F94B" w:rsidR="00883CCA" w:rsidRDefault="00883CCA" w:rsidP="00EF372B">
      <w:r>
        <w:tab/>
        <w:t>[ccf,cmax,peaks] = func(template,kernel</w:t>
      </w:r>
      <w:r w:rsidR="00FB517F">
        <w:t>,</w:t>
      </w:r>
      <w:r>
        <w:t>additional)</w:t>
      </w:r>
    </w:p>
    <w:p w14:paraId="34FD29F3" w14:textId="77777777" w:rsidR="00FB517F" w:rsidRDefault="00FB517F" w:rsidP="00EF372B"/>
    <w:p w14:paraId="6F3F1A6E" w14:textId="6815D3DB" w:rsidR="00FB517F" w:rsidRDefault="00FB517F" w:rsidP="00EF372B">
      <w:r>
        <w:t xml:space="preserve">Input parameters </w:t>
      </w:r>
    </w:p>
    <w:p w14:paraId="286D6EF2" w14:textId="77777777" w:rsidR="00FB517F" w:rsidRDefault="00FB517F" w:rsidP="00EF372B"/>
    <w:p w14:paraId="2E36F5B0" w14:textId="77777777" w:rsidR="005C2F28" w:rsidRDefault="005C2F28" w:rsidP="000765A9">
      <w:pPr>
        <w:pStyle w:val="ListParagraph"/>
        <w:numPr>
          <w:ilvl w:val="0"/>
          <w:numId w:val="18"/>
        </w:numPr>
      </w:pPr>
      <w:r>
        <w:t>template : structure containing 2 fields</w:t>
      </w:r>
    </w:p>
    <w:p w14:paraId="0D7C2CFE" w14:textId="77777777" w:rsidR="005C2F28" w:rsidRDefault="005C2F28" w:rsidP="000765A9">
      <w:pPr>
        <w:pStyle w:val="ListParagraph"/>
        <w:numPr>
          <w:ilvl w:val="1"/>
          <w:numId w:val="18"/>
        </w:numPr>
      </w:pPr>
      <w:r>
        <w:t>size : contains the size of the templates, [ax lat ele] for 3D and [ax lat] for 2D</w:t>
      </w:r>
    </w:p>
    <w:p w14:paraId="6FD6CDC2" w14:textId="77777777" w:rsidR="005C2F28" w:rsidRDefault="005C2F28" w:rsidP="000765A9">
      <w:pPr>
        <w:pStyle w:val="ListParagraph"/>
        <w:numPr>
          <w:ilvl w:val="1"/>
          <w:numId w:val="18"/>
        </w:numPr>
      </w:pPr>
      <w:r>
        <w:t>data : cell array of size &lt;number of kernel/template combinations), with all templates</w:t>
      </w:r>
    </w:p>
    <w:p w14:paraId="167BA977" w14:textId="77777777" w:rsidR="005C2F28" w:rsidRDefault="005C2F28" w:rsidP="000765A9">
      <w:pPr>
        <w:pStyle w:val="ListParagraph"/>
        <w:numPr>
          <w:ilvl w:val="0"/>
          <w:numId w:val="18"/>
        </w:numPr>
      </w:pPr>
      <w:r>
        <w:t>kernel : structure containing 2 fields</w:t>
      </w:r>
    </w:p>
    <w:p w14:paraId="2120F666" w14:textId="77777777" w:rsidR="005C2F28" w:rsidRDefault="005C2F28" w:rsidP="000765A9">
      <w:pPr>
        <w:pStyle w:val="ListParagraph"/>
        <w:numPr>
          <w:ilvl w:val="1"/>
          <w:numId w:val="18"/>
        </w:numPr>
      </w:pPr>
      <w:r>
        <w:t>size : contains the size of the templates, [ax lat ele] for 3D and [ax lat] for 2D</w:t>
      </w:r>
    </w:p>
    <w:p w14:paraId="7390D656" w14:textId="6B19D2D5" w:rsidR="005C2F28" w:rsidRDefault="005C2F28" w:rsidP="000765A9">
      <w:pPr>
        <w:pStyle w:val="ListParagraph"/>
        <w:numPr>
          <w:ilvl w:val="1"/>
          <w:numId w:val="18"/>
        </w:numPr>
      </w:pPr>
      <w:r>
        <w:t>data : cell array of size &lt;number of kernel/template combinations), with all kernels</w:t>
      </w:r>
    </w:p>
    <w:p w14:paraId="4CD236FF" w14:textId="26CA1B06" w:rsidR="00FB517F" w:rsidRDefault="00FB517F" w:rsidP="000765A9">
      <w:pPr>
        <w:pStyle w:val="ListParagraph"/>
        <w:numPr>
          <w:ilvl w:val="0"/>
          <w:numId w:val="18"/>
        </w:numPr>
      </w:pPr>
      <w:r>
        <w:t>additional : structure with additional parameters that can be defined by the user (and needed in the function)</w:t>
      </w:r>
    </w:p>
    <w:p w14:paraId="2074400E" w14:textId="77777777" w:rsidR="00FB517F" w:rsidRDefault="00FB517F" w:rsidP="00FB517F"/>
    <w:p w14:paraId="09461375" w14:textId="0ADC2590" w:rsidR="00FB517F" w:rsidRDefault="00FB517F" w:rsidP="00FB517F">
      <w:r>
        <w:t xml:space="preserve">Output parameters </w:t>
      </w:r>
    </w:p>
    <w:p w14:paraId="2354E4D9" w14:textId="77777777" w:rsidR="00FB517F" w:rsidRDefault="00FB517F" w:rsidP="00FB517F"/>
    <w:p w14:paraId="302C0DB1" w14:textId="2F99809B" w:rsidR="00B97927" w:rsidRDefault="00FB517F" w:rsidP="000765A9">
      <w:pPr>
        <w:pStyle w:val="ListParagraph"/>
        <w:numPr>
          <w:ilvl w:val="0"/>
          <w:numId w:val="19"/>
        </w:numPr>
      </w:pPr>
      <w:r>
        <w:lastRenderedPageBreak/>
        <w:t xml:space="preserve">ccf : </w:t>
      </w:r>
      <w:r w:rsidR="00B97927">
        <w:t>structure containing the cross-correlation matrices</w:t>
      </w:r>
      <w:r>
        <w:t xml:space="preserve"> as returned by the used cross-correlation function</w:t>
      </w:r>
      <w:r w:rsidR="00B97927">
        <w:t>. The structure contains 2 fields</w:t>
      </w:r>
    </w:p>
    <w:p w14:paraId="23BFCFA9" w14:textId="16FE8587" w:rsidR="00B97927" w:rsidRDefault="00B97927" w:rsidP="000765A9">
      <w:pPr>
        <w:pStyle w:val="ListParagraph"/>
        <w:numPr>
          <w:ilvl w:val="1"/>
          <w:numId w:val="19"/>
        </w:numPr>
      </w:pPr>
      <w:r>
        <w:t>size : contains the size of the ccf-matrix, [ax lat ele] for 3D and [ax lat] for 2D</w:t>
      </w:r>
    </w:p>
    <w:p w14:paraId="634D82A3" w14:textId="379DBF09" w:rsidR="00B97927" w:rsidRDefault="00B97927" w:rsidP="000765A9">
      <w:pPr>
        <w:pStyle w:val="ListParagraph"/>
        <w:numPr>
          <w:ilvl w:val="1"/>
          <w:numId w:val="19"/>
        </w:numPr>
      </w:pPr>
      <w:r>
        <w:t>data : cell array of size &lt;number of ccf matrices)</w:t>
      </w:r>
    </w:p>
    <w:p w14:paraId="32FFCE6A" w14:textId="69610486" w:rsidR="00FB517F" w:rsidRDefault="00FB517F" w:rsidP="000765A9">
      <w:pPr>
        <w:pStyle w:val="ListParagraph"/>
        <w:numPr>
          <w:ilvl w:val="0"/>
          <w:numId w:val="19"/>
        </w:numPr>
      </w:pPr>
      <w:r>
        <w:t>cmax : vector that contains the maximum value for each template/kernel combination</w:t>
      </w:r>
    </w:p>
    <w:p w14:paraId="519DD00E" w14:textId="71A833E9" w:rsidR="00881CDF" w:rsidRDefault="00FB517F" w:rsidP="000765A9">
      <w:pPr>
        <w:pStyle w:val="ListParagraph"/>
        <w:numPr>
          <w:ilvl w:val="0"/>
          <w:numId w:val="19"/>
        </w:numPr>
      </w:pPr>
      <w:r>
        <w:t xml:space="preserve">peaks : structure containing the </w:t>
      </w:r>
      <w:r w:rsidR="00881CDF">
        <w:t>position the maximum is found. This position is stored in 3 vectors</w:t>
      </w:r>
      <w:r w:rsidR="00822C1E">
        <w:t>, the indices in the ccf-matrix</w:t>
      </w:r>
    </w:p>
    <w:p w14:paraId="2E1D2454" w14:textId="5E2F3FE8" w:rsidR="00881CDF" w:rsidRDefault="0094458B" w:rsidP="000765A9">
      <w:pPr>
        <w:pStyle w:val="ListParagraph"/>
        <w:numPr>
          <w:ilvl w:val="1"/>
          <w:numId w:val="19"/>
        </w:numPr>
      </w:pPr>
      <w:r>
        <w:t xml:space="preserve">.ax(# </w:t>
      </w:r>
      <w:r w:rsidR="00881CDF">
        <w:t>templates/kernels) : position in axial direction</w:t>
      </w:r>
    </w:p>
    <w:p w14:paraId="047CF8E0" w14:textId="0F21CC89" w:rsidR="00881CDF" w:rsidRDefault="0094458B" w:rsidP="000765A9">
      <w:pPr>
        <w:pStyle w:val="ListParagraph"/>
        <w:numPr>
          <w:ilvl w:val="1"/>
          <w:numId w:val="19"/>
        </w:numPr>
      </w:pPr>
      <w:r>
        <w:t xml:space="preserve">.lat(# </w:t>
      </w:r>
      <w:r w:rsidR="00881CDF">
        <w:t>templates/kernels) : position in lateral direction</w:t>
      </w:r>
    </w:p>
    <w:p w14:paraId="658D158E" w14:textId="71C5E656" w:rsidR="00881CDF" w:rsidRDefault="0094458B" w:rsidP="000765A9">
      <w:pPr>
        <w:pStyle w:val="ListParagraph"/>
        <w:numPr>
          <w:ilvl w:val="1"/>
          <w:numId w:val="19"/>
        </w:numPr>
      </w:pPr>
      <w:r>
        <w:t xml:space="preserve">.ele(# </w:t>
      </w:r>
      <w:r w:rsidR="00881CDF">
        <w:t>templates/kernels) : position in elevation direction</w:t>
      </w:r>
    </w:p>
    <w:p w14:paraId="1C3C3D5C" w14:textId="77777777" w:rsidR="00881CDF" w:rsidRDefault="00881CDF" w:rsidP="00881CDF"/>
    <w:p w14:paraId="4641E7A8" w14:textId="63D89CF6" w:rsidR="00FB517F" w:rsidRDefault="00881CDF" w:rsidP="00881CDF">
      <w:r>
        <w:t>In 2D the ele-field is empty but MUST be defined to be compatible with the framework</w:t>
      </w:r>
      <w:r w:rsidR="00FB517F">
        <w:t xml:space="preserve"> </w:t>
      </w:r>
    </w:p>
    <w:p w14:paraId="5A17E5BB" w14:textId="77777777" w:rsidR="00E82AF1" w:rsidRDefault="00E82AF1" w:rsidP="00881CDF"/>
    <w:p w14:paraId="71CAA6DC" w14:textId="25A4FCB0" w:rsidR="00EF372B" w:rsidRDefault="00EF372B" w:rsidP="000765A9">
      <w:pPr>
        <w:pStyle w:val="Heading2"/>
        <w:numPr>
          <w:ilvl w:val="0"/>
          <w:numId w:val="29"/>
        </w:numPr>
      </w:pPr>
      <w:bookmarkStart w:id="36" w:name="_Toc453165551"/>
      <w:r>
        <w:t>Peak interpolation</w:t>
      </w:r>
      <w:bookmarkEnd w:id="36"/>
    </w:p>
    <w:p w14:paraId="5C8305FE" w14:textId="77777777" w:rsidR="0072667D" w:rsidRDefault="0072667D" w:rsidP="00EF372B"/>
    <w:p w14:paraId="3A7B1E51" w14:textId="46798E76" w:rsidR="00726D43" w:rsidRDefault="00881CDF" w:rsidP="00EF372B">
      <w:r>
        <w:t>In this function, the peaks and ccf matrix found in the previous func</w:t>
      </w:r>
      <w:r w:rsidR="00F83B7F">
        <w:t>t</w:t>
      </w:r>
      <w:r>
        <w:t>ions can be used for a better position estimati</w:t>
      </w:r>
      <w:r w:rsidR="00726D43">
        <w:t>on at sub-sample level</w:t>
      </w:r>
      <w:r w:rsidR="00983DBA">
        <w:t>. All positions are relative to the origin of the ccf-matrix (1,1,1)</w:t>
      </w:r>
    </w:p>
    <w:p w14:paraId="370589F9" w14:textId="77777777" w:rsidR="00881CDF" w:rsidRDefault="00881CDF" w:rsidP="00EF372B"/>
    <w:p w14:paraId="6A8AE10F" w14:textId="571074A9" w:rsidR="00881CDF" w:rsidRDefault="00881CDF" w:rsidP="00EF372B">
      <w:r>
        <w:tab/>
        <w:t>[cmax,peaks] = func(ccf,peaks,additional)</w:t>
      </w:r>
    </w:p>
    <w:p w14:paraId="5FAF74C6" w14:textId="77777777" w:rsidR="00E106FA" w:rsidRDefault="00E106FA" w:rsidP="00EF372B"/>
    <w:p w14:paraId="3181AE82" w14:textId="07068E4F" w:rsidR="00881CDF" w:rsidRDefault="00881CDF" w:rsidP="00EF372B">
      <w:r>
        <w:t>With input parameters</w:t>
      </w:r>
    </w:p>
    <w:p w14:paraId="218E2340" w14:textId="1998AE70" w:rsidR="00881CDF" w:rsidRDefault="00881CDF" w:rsidP="00B97927"/>
    <w:p w14:paraId="2F6BC651" w14:textId="77777777" w:rsidR="00B97927" w:rsidRDefault="00B97927" w:rsidP="000765A9">
      <w:pPr>
        <w:pStyle w:val="ListParagraph"/>
        <w:numPr>
          <w:ilvl w:val="0"/>
          <w:numId w:val="20"/>
        </w:numPr>
      </w:pPr>
      <w:r>
        <w:t>ccf : structure containing the cross-correlation matrices as returned by the used cross-correlation function. The structure contains 2 fields</w:t>
      </w:r>
    </w:p>
    <w:p w14:paraId="54A3F12F" w14:textId="77777777" w:rsidR="00B97927" w:rsidRDefault="00B97927" w:rsidP="000765A9">
      <w:pPr>
        <w:pStyle w:val="ListParagraph"/>
        <w:numPr>
          <w:ilvl w:val="1"/>
          <w:numId w:val="20"/>
        </w:numPr>
      </w:pPr>
      <w:r>
        <w:t>size : contains the size of the ccf-matrix, [ax lat ele] for 3D and [ax lat] for 2D</w:t>
      </w:r>
    </w:p>
    <w:p w14:paraId="29049242" w14:textId="7790D527" w:rsidR="00B97927" w:rsidRDefault="00B97927" w:rsidP="000765A9">
      <w:pPr>
        <w:pStyle w:val="ListParagraph"/>
        <w:numPr>
          <w:ilvl w:val="1"/>
          <w:numId w:val="20"/>
        </w:numPr>
      </w:pPr>
      <w:r>
        <w:t>data : cell array of size &lt;number of ccf matrices)</w:t>
      </w:r>
    </w:p>
    <w:p w14:paraId="767C3C78" w14:textId="3377997A" w:rsidR="00881CDF" w:rsidRDefault="00726D43" w:rsidP="000765A9">
      <w:pPr>
        <w:pStyle w:val="ListParagraph"/>
        <w:numPr>
          <w:ilvl w:val="0"/>
          <w:numId w:val="20"/>
        </w:numPr>
      </w:pPr>
      <w:r>
        <w:t xml:space="preserve">peaks : structure with &lt;ax&gt;, &lt;lat&gt; en &lt;ele&gt; field. Each field is </w:t>
      </w:r>
      <w:r w:rsidR="0094458B">
        <w:t>a vector containing the displacement in that direction</w:t>
      </w:r>
      <w:r>
        <w:t>, sample based</w:t>
      </w:r>
      <w:r w:rsidR="00822C1E">
        <w:t xml:space="preserve"> (the output of the cross-correlation function)</w:t>
      </w:r>
    </w:p>
    <w:p w14:paraId="2BFC6917" w14:textId="7C17B288" w:rsidR="00726D43" w:rsidRDefault="00726D43" w:rsidP="000765A9">
      <w:pPr>
        <w:pStyle w:val="ListParagraph"/>
        <w:numPr>
          <w:ilvl w:val="0"/>
          <w:numId w:val="20"/>
        </w:numPr>
      </w:pPr>
      <w:r>
        <w:t>add</w:t>
      </w:r>
      <w:r w:rsidR="002D5BAB">
        <w:t>i</w:t>
      </w:r>
      <w:r>
        <w:t>tional</w:t>
      </w:r>
      <w:r w:rsidR="002D5BAB">
        <w:t xml:space="preserve"> : structure with additional parameters that are defined in the parameter structure</w:t>
      </w:r>
    </w:p>
    <w:p w14:paraId="342916B3" w14:textId="77777777" w:rsidR="002D5BAB" w:rsidRDefault="002D5BAB" w:rsidP="002D5BAB"/>
    <w:p w14:paraId="65B54452" w14:textId="19EDA26E" w:rsidR="002D5BAB" w:rsidRDefault="002D5BAB" w:rsidP="002D5BAB">
      <w:r>
        <w:t>And output parameters</w:t>
      </w:r>
    </w:p>
    <w:p w14:paraId="760ADDD8" w14:textId="77777777" w:rsidR="002D5BAB" w:rsidRDefault="002D5BAB" w:rsidP="002D5BAB"/>
    <w:p w14:paraId="4C7D0C49" w14:textId="5DDB62CC" w:rsidR="002D5BAB" w:rsidRDefault="002D5BAB" w:rsidP="000765A9">
      <w:pPr>
        <w:pStyle w:val="ListParagraph"/>
        <w:numPr>
          <w:ilvl w:val="0"/>
          <w:numId w:val="21"/>
        </w:numPr>
      </w:pPr>
      <w:r>
        <w:t>cmax : vector with all maxima found (after a better peak finding). The size is the number of template/kernel combinations</w:t>
      </w:r>
    </w:p>
    <w:p w14:paraId="06703FE9" w14:textId="2BE9CA62" w:rsidR="00EF372B" w:rsidRDefault="002D5BAB" w:rsidP="000765A9">
      <w:pPr>
        <w:pStyle w:val="ListParagraph"/>
        <w:numPr>
          <w:ilvl w:val="0"/>
          <w:numId w:val="21"/>
        </w:numPr>
      </w:pPr>
      <w:r>
        <w:t>peaks : same as the input peaks structure, however now the position is at sub-sample level</w:t>
      </w:r>
    </w:p>
    <w:p w14:paraId="245FD404" w14:textId="77777777" w:rsidR="002D5BAB" w:rsidRDefault="002D5BAB" w:rsidP="002D5BAB"/>
    <w:p w14:paraId="78CCE712" w14:textId="28651A2F" w:rsidR="00EF372B" w:rsidRDefault="00EF372B" w:rsidP="000765A9">
      <w:pPr>
        <w:pStyle w:val="Heading2"/>
        <w:numPr>
          <w:ilvl w:val="0"/>
          <w:numId w:val="29"/>
        </w:numPr>
      </w:pPr>
      <w:bookmarkStart w:id="37" w:name="_Toc453165552"/>
      <w:r>
        <w:t>Filtering</w:t>
      </w:r>
      <w:bookmarkEnd w:id="37"/>
    </w:p>
    <w:p w14:paraId="3C206218" w14:textId="77777777" w:rsidR="00EF372B" w:rsidRDefault="00EF372B" w:rsidP="00EF372B"/>
    <w:p w14:paraId="4C47A14A" w14:textId="2DBBEBB4" w:rsidR="00831A93" w:rsidRDefault="002D5BAB" w:rsidP="0094458B">
      <w:pPr>
        <w:jc w:val="both"/>
      </w:pPr>
      <w:r>
        <w:t xml:space="preserve">Displacements found in the displacement-estimation can be filtered to remove outliers. Standard for each direction (axial, lateral and elevational) </w:t>
      </w:r>
      <w:r w:rsidR="00983DBA">
        <w:t xml:space="preserve">no filtering is done, but </w:t>
      </w:r>
      <w:r>
        <w:t xml:space="preserve">a </w:t>
      </w:r>
      <w:r w:rsidR="00B008D1">
        <w:t xml:space="preserve">tow </w:t>
      </w:r>
      <w:r>
        <w:lastRenderedPageBreak/>
        <w:t>median filt</w:t>
      </w:r>
      <w:r w:rsidR="00983DBA">
        <w:t>er</w:t>
      </w:r>
      <w:r w:rsidR="00B008D1">
        <w:t>s are</w:t>
      </w:r>
      <w:r w:rsidR="00983DBA">
        <w:t xml:space="preserve"> added to the framework and can be used. H</w:t>
      </w:r>
      <w:r>
        <w:t>owever r</w:t>
      </w:r>
      <w:r w:rsidR="005C0EFB">
        <w:t xml:space="preserve">esearcher can </w:t>
      </w:r>
      <w:r w:rsidR="00983DBA">
        <w:t xml:space="preserve">also </w:t>
      </w:r>
      <w:r w:rsidR="005C0EFB">
        <w:t xml:space="preserve">use other filters </w:t>
      </w:r>
      <w:r w:rsidR="00831A93">
        <w:t>by develop</w:t>
      </w:r>
      <w:r w:rsidR="00983DBA">
        <w:t>ing</w:t>
      </w:r>
      <w:r w:rsidR="00831A93">
        <w:t xml:space="preserve"> their own functions for axial, lateral and elevational direction separately. For each iteration, another function can be used.</w:t>
      </w:r>
      <w:r w:rsidR="0094458B">
        <w:t xml:space="preserve"> </w:t>
      </w:r>
      <w:r w:rsidR="00831A93">
        <w:t>The syntax of this function</w:t>
      </w:r>
    </w:p>
    <w:p w14:paraId="5507691F" w14:textId="77777777" w:rsidR="00831A93" w:rsidRDefault="00831A93" w:rsidP="00EF372B"/>
    <w:p w14:paraId="22CC8D10" w14:textId="45F7B4ED" w:rsidR="00831A93" w:rsidRDefault="00831A93" w:rsidP="00EF372B">
      <w:r>
        <w:tab/>
        <w:t>data = func(data,indices,grid,additional)</w:t>
      </w:r>
    </w:p>
    <w:p w14:paraId="4AE4C6F5" w14:textId="77777777" w:rsidR="00831A93" w:rsidRDefault="00831A93" w:rsidP="00EF372B"/>
    <w:p w14:paraId="45B17D32" w14:textId="79F182DF" w:rsidR="00831A93" w:rsidRDefault="00831A93" w:rsidP="00EF372B">
      <w:r>
        <w:t>Input parameters</w:t>
      </w:r>
    </w:p>
    <w:p w14:paraId="451CB8FC" w14:textId="77777777" w:rsidR="00831A93" w:rsidRDefault="00831A93" w:rsidP="00EF372B"/>
    <w:p w14:paraId="4136915C" w14:textId="26DAC78A" w:rsidR="00831A93" w:rsidRDefault="00831A93" w:rsidP="000765A9">
      <w:pPr>
        <w:pStyle w:val="ListParagraph"/>
        <w:numPr>
          <w:ilvl w:val="0"/>
          <w:numId w:val="22"/>
        </w:numPr>
      </w:pPr>
      <w:r>
        <w:t>data : vector with displacements as stored in the &lt;res.ax&gt;, &lt;res.lat&gt; or &lt;res.ele&gt;</w:t>
      </w:r>
    </w:p>
    <w:p w14:paraId="6576EAED" w14:textId="0B8A1A29" w:rsidR="00831A93" w:rsidRDefault="00831A93" w:rsidP="000765A9">
      <w:pPr>
        <w:pStyle w:val="ListParagraph"/>
        <w:numPr>
          <w:ilvl w:val="0"/>
          <w:numId w:val="22"/>
        </w:numPr>
      </w:pPr>
      <w:r>
        <w:t>indices : indices for which displacement is estimated</w:t>
      </w:r>
    </w:p>
    <w:p w14:paraId="4C1A4354" w14:textId="020EB859" w:rsidR="00831A93" w:rsidRDefault="00831A93" w:rsidP="000765A9">
      <w:pPr>
        <w:pStyle w:val="ListParagraph"/>
        <w:numPr>
          <w:ilvl w:val="0"/>
          <w:numId w:val="22"/>
        </w:numPr>
      </w:pPr>
      <w:r>
        <w:t xml:space="preserve">grid : US grid as defined in the grid file (needed </w:t>
      </w:r>
      <w:r w:rsidR="0094458B">
        <w:t>for calculating filtering kernel</w:t>
      </w:r>
      <w:r>
        <w:t>)</w:t>
      </w:r>
    </w:p>
    <w:p w14:paraId="6A92F6E0" w14:textId="77777777" w:rsidR="00831A93" w:rsidRDefault="00831A93" w:rsidP="00831A93"/>
    <w:p w14:paraId="0603882D" w14:textId="6FA8714D" w:rsidR="00831A93" w:rsidRDefault="00831A93" w:rsidP="00831A93">
      <w:r>
        <w:t>And output parameter</w:t>
      </w:r>
    </w:p>
    <w:p w14:paraId="2466BFAD" w14:textId="77777777" w:rsidR="00831A93" w:rsidRDefault="00831A93" w:rsidP="00831A93"/>
    <w:p w14:paraId="72BCEFD5" w14:textId="5D850DF1" w:rsidR="00946EFD" w:rsidRDefault="00831A93" w:rsidP="000765A9">
      <w:pPr>
        <w:pStyle w:val="ListParagraph"/>
        <w:numPr>
          <w:ilvl w:val="0"/>
          <w:numId w:val="23"/>
        </w:numPr>
      </w:pPr>
      <w:r>
        <w:t>data : vector with filtered displacement that is stored in &lt;res.axf&gt;, &lt;res.latf&gt; or &lt;res.elef&gt;</w:t>
      </w:r>
    </w:p>
    <w:p w14:paraId="5549BECE" w14:textId="77777777" w:rsidR="00946EFD" w:rsidRDefault="00946EFD" w:rsidP="00EF372B"/>
    <w:p w14:paraId="17678F45" w14:textId="2E228231" w:rsidR="00EF372B" w:rsidRDefault="00EF372B" w:rsidP="000765A9">
      <w:pPr>
        <w:pStyle w:val="Heading2"/>
        <w:numPr>
          <w:ilvl w:val="0"/>
          <w:numId w:val="29"/>
        </w:numPr>
      </w:pPr>
      <w:bookmarkStart w:id="38" w:name="_Toc453165553"/>
      <w:r>
        <w:t>Post-processing</w:t>
      </w:r>
      <w:bookmarkEnd w:id="38"/>
    </w:p>
    <w:p w14:paraId="6634C6B1" w14:textId="77777777" w:rsidR="00F83B7F" w:rsidRDefault="00F83B7F" w:rsidP="00EF372B"/>
    <w:p w14:paraId="2F8B0A1C" w14:textId="540EDB1D" w:rsidR="00F83B7F" w:rsidRDefault="00F83B7F" w:rsidP="0094458B">
      <w:pPr>
        <w:jc w:val="both"/>
      </w:pPr>
      <w:r>
        <w:t xml:space="preserve">Filtered displacements can be post-processed. In many cases this post-processing is deriving the strain and shear strain from the displacements.  As for the above mentioned functions, the researcher can develop his own post-processing </w:t>
      </w:r>
      <w:r w:rsidR="005A1617">
        <w:t xml:space="preserve">functions. However, there are two </w:t>
      </w:r>
      <w:r>
        <w:t>difference</w:t>
      </w:r>
      <w:r w:rsidR="005A1617">
        <w:t>s</w:t>
      </w:r>
      <w:r>
        <w:t xml:space="preserve">, </w:t>
      </w:r>
      <w:r w:rsidR="005A1617">
        <w:t xml:space="preserve">1) </w:t>
      </w:r>
      <w:r>
        <w:t>it is possible to use more than one function in each iteration</w:t>
      </w:r>
      <w:r w:rsidR="005A1617">
        <w:t xml:space="preserve"> and 2) postprocessing can be done using information of all angles.</w:t>
      </w:r>
      <w:r w:rsidR="0094458B">
        <w:t xml:space="preserve"> </w:t>
      </w:r>
      <w:r>
        <w:t>The syntax of the function:</w:t>
      </w:r>
    </w:p>
    <w:p w14:paraId="51E08748" w14:textId="77777777" w:rsidR="00F83B7F" w:rsidRDefault="00F83B7F" w:rsidP="00F83B7F">
      <w:pPr>
        <w:jc w:val="both"/>
      </w:pPr>
    </w:p>
    <w:p w14:paraId="2AEF490F" w14:textId="58F8D202" w:rsidR="00F83B7F" w:rsidRDefault="00F83B7F" w:rsidP="00F83B7F">
      <w:pPr>
        <w:jc w:val="both"/>
      </w:pPr>
      <w:r>
        <w:tab/>
        <w:t>res = func(iter,</w:t>
      </w:r>
      <w:r w:rsidR="005A1617">
        <w:t>angle,</w:t>
      </w:r>
      <w:r>
        <w:t>res,grid,additional)</w:t>
      </w:r>
    </w:p>
    <w:p w14:paraId="00D0686D" w14:textId="77777777" w:rsidR="00F83B7F" w:rsidRDefault="00F83B7F" w:rsidP="00F83B7F">
      <w:pPr>
        <w:jc w:val="both"/>
      </w:pPr>
    </w:p>
    <w:p w14:paraId="556FB5D3" w14:textId="4B6C4C60" w:rsidR="00F83B7F" w:rsidRDefault="0094458B" w:rsidP="00F83B7F">
      <w:pPr>
        <w:jc w:val="both"/>
      </w:pPr>
      <w:r>
        <w:t>With</w:t>
      </w:r>
      <w:r w:rsidR="00F83B7F">
        <w:t xml:space="preserve"> input parameters</w:t>
      </w:r>
    </w:p>
    <w:p w14:paraId="2C988682" w14:textId="77777777" w:rsidR="00F83B7F" w:rsidRDefault="00F83B7F" w:rsidP="00F83B7F">
      <w:pPr>
        <w:jc w:val="both"/>
      </w:pPr>
    </w:p>
    <w:p w14:paraId="269BC595" w14:textId="768679E4" w:rsidR="00F83B7F" w:rsidRDefault="00F83B7F" w:rsidP="000765A9">
      <w:pPr>
        <w:pStyle w:val="ListParagraph"/>
        <w:numPr>
          <w:ilvl w:val="0"/>
          <w:numId w:val="23"/>
        </w:numPr>
        <w:jc w:val="both"/>
      </w:pPr>
      <w:r>
        <w:t>iter : iteration number</w:t>
      </w:r>
    </w:p>
    <w:p w14:paraId="5C9D74D6" w14:textId="28698F7E" w:rsidR="005A1617" w:rsidRDefault="005A1617" w:rsidP="000765A9">
      <w:pPr>
        <w:pStyle w:val="ListParagraph"/>
        <w:numPr>
          <w:ilvl w:val="0"/>
          <w:numId w:val="23"/>
        </w:numPr>
        <w:jc w:val="both"/>
      </w:pPr>
      <w:r>
        <w:t>angle : angle number</w:t>
      </w:r>
    </w:p>
    <w:p w14:paraId="2DB2B896" w14:textId="1EEFF03B" w:rsidR="00F83B7F" w:rsidRDefault="00F83B7F" w:rsidP="000765A9">
      <w:pPr>
        <w:pStyle w:val="ListParagraph"/>
        <w:numPr>
          <w:ilvl w:val="0"/>
          <w:numId w:val="23"/>
        </w:numPr>
        <w:jc w:val="both"/>
      </w:pPr>
      <w:r>
        <w:t>res : result structure</w:t>
      </w:r>
    </w:p>
    <w:p w14:paraId="75DFD282" w14:textId="5299FFCE" w:rsidR="00F83B7F" w:rsidRDefault="00F83B7F" w:rsidP="000765A9">
      <w:pPr>
        <w:pStyle w:val="ListParagraph"/>
        <w:numPr>
          <w:ilvl w:val="0"/>
          <w:numId w:val="23"/>
        </w:numPr>
        <w:jc w:val="both"/>
      </w:pPr>
      <w:r>
        <w:t>grid : ultrasound grid (see chapter 2 - GRID file)</w:t>
      </w:r>
    </w:p>
    <w:p w14:paraId="78F76663" w14:textId="2646FC61" w:rsidR="00F83B7F" w:rsidRDefault="00F83B7F" w:rsidP="000765A9">
      <w:pPr>
        <w:pStyle w:val="ListParagraph"/>
        <w:numPr>
          <w:ilvl w:val="0"/>
          <w:numId w:val="23"/>
        </w:numPr>
        <w:jc w:val="both"/>
      </w:pPr>
      <w:r>
        <w:t>additional : structure with additional parameters</w:t>
      </w:r>
    </w:p>
    <w:p w14:paraId="06038922" w14:textId="77777777" w:rsidR="00391284" w:rsidRDefault="00391284" w:rsidP="00391284">
      <w:pPr>
        <w:jc w:val="both"/>
      </w:pPr>
    </w:p>
    <w:p w14:paraId="7ACD7033" w14:textId="5FDD9D41" w:rsidR="00391284" w:rsidRDefault="0094458B" w:rsidP="00391284">
      <w:pPr>
        <w:jc w:val="both"/>
      </w:pPr>
      <w:r>
        <w:t>And</w:t>
      </w:r>
      <w:r w:rsidR="00391284">
        <w:t xml:space="preserve"> output parameter</w:t>
      </w:r>
    </w:p>
    <w:p w14:paraId="3ED84548" w14:textId="77777777" w:rsidR="00391284" w:rsidRDefault="00391284" w:rsidP="00391284">
      <w:pPr>
        <w:jc w:val="both"/>
      </w:pPr>
    </w:p>
    <w:p w14:paraId="706D26D1" w14:textId="4158B1B5" w:rsidR="00391284" w:rsidRDefault="00391284" w:rsidP="000765A9">
      <w:pPr>
        <w:pStyle w:val="ListParagraph"/>
        <w:numPr>
          <w:ilvl w:val="0"/>
          <w:numId w:val="24"/>
        </w:numPr>
        <w:jc w:val="both"/>
      </w:pPr>
      <w:r>
        <w:t>res : modified result structure</w:t>
      </w:r>
    </w:p>
    <w:p w14:paraId="7ECC51C1" w14:textId="77777777" w:rsidR="00391284" w:rsidRDefault="00391284" w:rsidP="00391284">
      <w:pPr>
        <w:jc w:val="both"/>
      </w:pPr>
    </w:p>
    <w:p w14:paraId="568F0608" w14:textId="6E484D36" w:rsidR="00391284" w:rsidRDefault="00391284" w:rsidP="000765A9">
      <w:pPr>
        <w:pStyle w:val="Heading2"/>
        <w:numPr>
          <w:ilvl w:val="0"/>
          <w:numId w:val="29"/>
        </w:numPr>
      </w:pPr>
      <w:bookmarkStart w:id="39" w:name="_Toc453165554"/>
      <w:r>
        <w:t>functions that are already in the framework</w:t>
      </w:r>
      <w:bookmarkEnd w:id="39"/>
    </w:p>
    <w:p w14:paraId="36D5270C" w14:textId="77777777" w:rsidR="00391284" w:rsidRDefault="00391284" w:rsidP="00391284"/>
    <w:p w14:paraId="467271E0" w14:textId="79B94BFC" w:rsidR="002837FD" w:rsidRDefault="00391284" w:rsidP="000765A9">
      <w:pPr>
        <w:pStyle w:val="ListParagraph"/>
        <w:numPr>
          <w:ilvl w:val="0"/>
          <w:numId w:val="24"/>
        </w:numPr>
      </w:pPr>
      <w:r>
        <w:t>rigidBlockMatch : standard routine that create</w:t>
      </w:r>
      <w:r w:rsidR="00BA75C2">
        <w:t>s</w:t>
      </w:r>
      <w:r>
        <w:t xml:space="preserve"> </w:t>
      </w:r>
      <w:r w:rsidR="00BA75C2">
        <w:t xml:space="preserve">square </w:t>
      </w:r>
      <w:r>
        <w:t>kernel/templates from the pre- and postdata used for cross-correlation. 2D/3D implementation</w:t>
      </w:r>
      <w:r w:rsidR="002837FD">
        <w:t>. Additional parameters are</w:t>
      </w:r>
    </w:p>
    <w:p w14:paraId="5533FD22" w14:textId="52B686E6" w:rsidR="002837FD" w:rsidRDefault="002837FD" w:rsidP="000765A9">
      <w:pPr>
        <w:pStyle w:val="ListParagraph"/>
        <w:numPr>
          <w:ilvl w:val="1"/>
          <w:numId w:val="24"/>
        </w:numPr>
      </w:pPr>
      <w:r>
        <w:t>window : size of template in samples (one_sided</w:t>
      </w:r>
      <w:r w:rsidR="00983DBA">
        <w:t>, in samples</w:t>
      </w:r>
      <w:r>
        <w:t>)</w:t>
      </w:r>
      <w:r w:rsidR="00BA75C2">
        <w:t>, the format is [ax lat ele] in samples</w:t>
      </w:r>
      <w:ins w:id="40" w:author="Saris, Anne" w:date="2021-01-25T10:38:00Z">
        <w:r w:rsidR="00177629">
          <w:t xml:space="preserve">. Note: for 2D data, format is [ax </w:t>
        </w:r>
      </w:ins>
      <w:ins w:id="41" w:author="Saris, Anne" w:date="2021-01-25T10:55:00Z">
        <w:r w:rsidR="00F40E41">
          <w:t>lat</w:t>
        </w:r>
      </w:ins>
      <w:ins w:id="42" w:author="Saris, Anne" w:date="2021-01-25T10:38:00Z">
        <w:r w:rsidR="00177629">
          <w:t>].</w:t>
        </w:r>
      </w:ins>
    </w:p>
    <w:p w14:paraId="79356A32" w14:textId="241FB4D5" w:rsidR="002837FD" w:rsidRDefault="002837FD" w:rsidP="000765A9">
      <w:pPr>
        <w:pStyle w:val="ListParagraph"/>
        <w:numPr>
          <w:ilvl w:val="1"/>
          <w:numId w:val="24"/>
        </w:numPr>
      </w:pPr>
      <w:r>
        <w:lastRenderedPageBreak/>
        <w:t>max_disp : maximum displacement (</w:t>
      </w:r>
      <w:r w:rsidR="00983DBA">
        <w:t xml:space="preserve">one sided, </w:t>
      </w:r>
      <w:r>
        <w:t>window + max_disp is size kernel</w:t>
      </w:r>
      <w:ins w:id="43" w:author="Saris, Anne" w:date="2021-01-25T10:39:00Z">
        <w:r w:rsidR="00177629">
          <w:t xml:space="preserve"> in one direction</w:t>
        </w:r>
      </w:ins>
      <w:r>
        <w:t>)</w:t>
      </w:r>
      <w:r w:rsidR="00BA75C2">
        <w:t>, format [ax lat ele] in samples</w:t>
      </w:r>
      <w:ins w:id="44" w:author="Saris, Anne" w:date="2021-01-25T10:38:00Z">
        <w:r w:rsidR="00177629">
          <w:t xml:space="preserve">. Note: for 2D data, format is [ax </w:t>
        </w:r>
      </w:ins>
      <w:ins w:id="45" w:author="Saris, Anne" w:date="2021-01-25T10:55:00Z">
        <w:r w:rsidR="00F40E41">
          <w:t>lat</w:t>
        </w:r>
      </w:ins>
      <w:ins w:id="46" w:author="Saris, Anne" w:date="2021-01-25T10:38:00Z">
        <w:r w:rsidR="00177629">
          <w:t>].</w:t>
        </w:r>
      </w:ins>
    </w:p>
    <w:p w14:paraId="4151E4D1" w14:textId="77777777" w:rsidR="002837FD" w:rsidRDefault="002837FD" w:rsidP="002837FD">
      <w:pPr>
        <w:pStyle w:val="ListParagraph"/>
        <w:ind w:left="1440"/>
      </w:pPr>
    </w:p>
    <w:p w14:paraId="0893EE67" w14:textId="76C10231" w:rsidR="00391284" w:rsidRDefault="00391284" w:rsidP="000765A9">
      <w:pPr>
        <w:pStyle w:val="ListParagraph"/>
        <w:numPr>
          <w:ilvl w:val="0"/>
          <w:numId w:val="24"/>
        </w:numPr>
      </w:pPr>
      <w:r>
        <w:t>freeShapeBlockMatch : freeshape routine that create</w:t>
      </w:r>
      <w:r w:rsidR="00BA75C2">
        <w:t>s</w:t>
      </w:r>
      <w:r>
        <w:t xml:space="preserve"> kernel/template from the pre and postdata used for cross c</w:t>
      </w:r>
      <w:r w:rsidR="00461C05">
        <w:t>orrelation. Works also on 2D as well as in</w:t>
      </w:r>
      <w:r>
        <w:t xml:space="preserve"> 3D</w:t>
      </w:r>
    </w:p>
    <w:p w14:paraId="46F4CEBE" w14:textId="26AEE11F" w:rsidR="002837FD" w:rsidRDefault="002837FD" w:rsidP="000765A9">
      <w:pPr>
        <w:pStyle w:val="ListParagraph"/>
        <w:numPr>
          <w:ilvl w:val="1"/>
          <w:numId w:val="24"/>
        </w:numPr>
      </w:pPr>
      <w:r>
        <w:t>window : size of template in samples (one_sided</w:t>
      </w:r>
      <w:r w:rsidR="00983DBA">
        <w:t>, in samples</w:t>
      </w:r>
      <w:r>
        <w:t>)</w:t>
      </w:r>
      <w:r w:rsidR="00BA75C2">
        <w:t xml:space="preserve"> [ax lat ele]</w:t>
      </w:r>
    </w:p>
    <w:p w14:paraId="38AC33F4" w14:textId="1DFF3B5B" w:rsidR="002837FD" w:rsidRDefault="002837FD" w:rsidP="000765A9">
      <w:pPr>
        <w:pStyle w:val="ListParagraph"/>
        <w:numPr>
          <w:ilvl w:val="1"/>
          <w:numId w:val="24"/>
        </w:numPr>
      </w:pPr>
      <w:r>
        <w:t>max_disp : maximum displacement (</w:t>
      </w:r>
      <w:r w:rsidR="00983DBA">
        <w:t xml:space="preserve">one sided, </w:t>
      </w:r>
      <w:r>
        <w:t>window + max_disp is size kernel)</w:t>
      </w:r>
      <w:r w:rsidR="00BA75C2">
        <w:t>, format [ax lat ele]</w:t>
      </w:r>
    </w:p>
    <w:p w14:paraId="212C5E0C" w14:textId="77777777" w:rsidR="00391284" w:rsidRDefault="00391284" w:rsidP="00391284">
      <w:pPr>
        <w:pStyle w:val="ListParagraph"/>
      </w:pPr>
    </w:p>
    <w:p w14:paraId="6B7BF321" w14:textId="08A93E54" w:rsidR="002837FD" w:rsidRDefault="00391284" w:rsidP="000765A9">
      <w:pPr>
        <w:pStyle w:val="ListParagraph"/>
        <w:numPr>
          <w:ilvl w:val="0"/>
          <w:numId w:val="24"/>
        </w:numPr>
      </w:pPr>
      <w:r>
        <w:t>normXcorrPiotr : calculates normalized cross-correlation. The toolbox function of Piotr Dollar are used, these can be used for 2D/3D</w:t>
      </w:r>
      <w:r w:rsidR="002837FD">
        <w:t xml:space="preserve">. </w:t>
      </w:r>
      <w:r w:rsidR="00D94A0B">
        <w:t xml:space="preserve">A parallel implementation is used. Additional parameters are : </w:t>
      </w:r>
    </w:p>
    <w:p w14:paraId="3D2A7FBB" w14:textId="7B038242" w:rsidR="009F178F" w:rsidRDefault="009F178F" w:rsidP="000765A9">
      <w:pPr>
        <w:pStyle w:val="ListParagraph"/>
        <w:numPr>
          <w:ilvl w:val="1"/>
          <w:numId w:val="24"/>
        </w:numPr>
        <w:rPr>
          <w:ins w:id="47" w:author="Saris, Anne" w:date="2021-01-25T11:10:00Z"/>
        </w:rPr>
      </w:pPr>
      <w:r>
        <w:t>ncores : specifies the number of cores to use. If empty all available workers are used. If &lt;ncores&gt; is larger than the available workers, all available workers are used</w:t>
      </w:r>
    </w:p>
    <w:p w14:paraId="50A91C74" w14:textId="77777777" w:rsidR="00307080" w:rsidRDefault="00307080">
      <w:pPr>
        <w:pStyle w:val="ListParagraph"/>
        <w:ind w:left="1440"/>
        <w:rPr>
          <w:ins w:id="48" w:author="Saris, Anne" w:date="2021-01-25T11:09:00Z"/>
        </w:rPr>
        <w:pPrChange w:id="49" w:author="Saris, Anne" w:date="2021-01-25T11:10:00Z">
          <w:pPr>
            <w:pStyle w:val="ListParagraph"/>
            <w:numPr>
              <w:ilvl w:val="1"/>
              <w:numId w:val="24"/>
            </w:numPr>
            <w:ind w:left="1440" w:hanging="360"/>
          </w:pPr>
        </w:pPrChange>
      </w:pPr>
    </w:p>
    <w:p w14:paraId="2504AA66" w14:textId="6396D3F9" w:rsidR="00307080" w:rsidRDefault="00307080">
      <w:pPr>
        <w:pStyle w:val="ListParagraph"/>
        <w:numPr>
          <w:ilvl w:val="0"/>
          <w:numId w:val="24"/>
        </w:numPr>
        <w:pPrChange w:id="50" w:author="Saris, Anne" w:date="2021-01-25T11:09:00Z">
          <w:pPr>
            <w:pStyle w:val="ListParagraph"/>
            <w:numPr>
              <w:ilvl w:val="1"/>
              <w:numId w:val="24"/>
            </w:numPr>
            <w:ind w:left="1440" w:hanging="360"/>
          </w:pPr>
        </w:pPrChange>
      </w:pPr>
      <w:ins w:id="51" w:author="Saris, Anne" w:date="2021-01-25T11:09:00Z">
        <w:r>
          <w:t>normX</w:t>
        </w:r>
      </w:ins>
      <w:ins w:id="52" w:author="Saris, Anne" w:date="2021-01-25T11:10:00Z">
        <w:r>
          <w:t>corrEatonCPU: calculates normalized cross-correlation. The function of Daniel Eaton is used</w:t>
        </w:r>
      </w:ins>
      <w:ins w:id="53" w:author="Saris, Anne" w:date="2021-01-25T11:12:00Z">
        <w:r>
          <w:t xml:space="preserve"> (implemented in C by Jan Menssen)</w:t>
        </w:r>
      </w:ins>
      <w:ins w:id="54" w:author="Saris, Anne" w:date="2021-01-25T11:10:00Z">
        <w:r>
          <w:t>, which is only available for 2D</w:t>
        </w:r>
      </w:ins>
      <w:ins w:id="55" w:author="Saris, Anne" w:date="2021-01-25T11:11:00Z">
        <w:r>
          <w:t xml:space="preserve">. </w:t>
        </w:r>
      </w:ins>
    </w:p>
    <w:p w14:paraId="60B8F2A9" w14:textId="77777777" w:rsidR="00391284" w:rsidRDefault="00391284" w:rsidP="00391284"/>
    <w:p w14:paraId="74F51278" w14:textId="4016665D" w:rsidR="00192287" w:rsidRDefault="00CD08DA" w:rsidP="00192287">
      <w:pPr>
        <w:pStyle w:val="ListParagraph"/>
        <w:numPr>
          <w:ilvl w:val="0"/>
          <w:numId w:val="24"/>
        </w:numPr>
      </w:pPr>
      <w:r>
        <w:t>parabolicFit</w:t>
      </w:r>
      <w:r w:rsidR="00391284">
        <w:t xml:space="preserve"> : peakfinding at sub-sample level us</w:t>
      </w:r>
      <w:r>
        <w:t>ing parabolic interpolation in</w:t>
      </w:r>
      <w:r w:rsidR="00391284">
        <w:t xml:space="preserve"> </w:t>
      </w:r>
      <w:r w:rsidR="00461C05">
        <w:t xml:space="preserve">uncoupled </w:t>
      </w:r>
      <w:r w:rsidR="00391284">
        <w:t>directions</w:t>
      </w:r>
      <w:r w:rsidR="002837FD">
        <w:t>. No additional parameters</w:t>
      </w:r>
    </w:p>
    <w:p w14:paraId="628368D3" w14:textId="77777777" w:rsidR="002557B0" w:rsidRDefault="002557B0" w:rsidP="00CD08DA"/>
    <w:p w14:paraId="490EA640" w14:textId="78BED3FD" w:rsidR="002557B0" w:rsidRDefault="002557B0" w:rsidP="002557B0">
      <w:pPr>
        <w:pStyle w:val="ListParagraph"/>
        <w:numPr>
          <w:ilvl w:val="0"/>
          <w:numId w:val="24"/>
        </w:numPr>
      </w:pPr>
      <w:r>
        <w:t xml:space="preserve">interpFast : peakfinding at sub-sample level using interpolation in a iterative way. </w:t>
      </w:r>
      <w:r w:rsidR="008146A9">
        <w:t>Additional</w:t>
      </w:r>
      <w:r>
        <w:t xml:space="preserve"> parameters are :</w:t>
      </w:r>
    </w:p>
    <w:p w14:paraId="0EB70572" w14:textId="35C4B0DB" w:rsidR="002557B0" w:rsidRDefault="002557B0" w:rsidP="002557B0">
      <w:pPr>
        <w:pStyle w:val="ListParagraph"/>
        <w:numPr>
          <w:ilvl w:val="1"/>
          <w:numId w:val="24"/>
        </w:numPr>
      </w:pPr>
      <w:r>
        <w:t>nIter : number of iterations used</w:t>
      </w:r>
    </w:p>
    <w:p w14:paraId="157B49A3" w14:textId="45788A8C" w:rsidR="002557B0" w:rsidRDefault="002557B0" w:rsidP="002557B0">
      <w:pPr>
        <w:pStyle w:val="ListParagraph"/>
        <w:numPr>
          <w:ilvl w:val="1"/>
          <w:numId w:val="24"/>
        </w:numPr>
      </w:pPr>
      <w:r>
        <w:t>psize : number of ccf-points in matrix around peak that are used (one-sided). Should be empty is whole matrix is used</w:t>
      </w:r>
    </w:p>
    <w:p w14:paraId="55C195B4" w14:textId="112330E4" w:rsidR="002557B0" w:rsidRDefault="002557B0" w:rsidP="002557B0">
      <w:pPr>
        <w:pStyle w:val="ListParagraph"/>
        <w:numPr>
          <w:ilvl w:val="1"/>
          <w:numId w:val="24"/>
        </w:numPr>
      </w:pPr>
      <w:r>
        <w:t>method : interpolation method used : ‘linear’, ‘spline’, ‘cubic’ or ‘nearest’</w:t>
      </w:r>
    </w:p>
    <w:p w14:paraId="3C67FC9E" w14:textId="08298A54" w:rsidR="002557B0" w:rsidRDefault="002557B0" w:rsidP="002557B0">
      <w:pPr>
        <w:pStyle w:val="ListParagraph"/>
        <w:numPr>
          <w:ilvl w:val="1"/>
          <w:numId w:val="24"/>
        </w:numPr>
      </w:pPr>
      <w:r>
        <w:t>ncores : the number of CPU cores tha</w:t>
      </w:r>
      <w:r w:rsidR="008146A9">
        <w:t>t are used, if empty all cores are used</w:t>
      </w:r>
    </w:p>
    <w:p w14:paraId="50E904DA" w14:textId="77777777" w:rsidR="002837FD" w:rsidRDefault="002837FD" w:rsidP="002837FD">
      <w:pPr>
        <w:pStyle w:val="ListParagraph"/>
      </w:pPr>
    </w:p>
    <w:p w14:paraId="53FA8445" w14:textId="65B8956B" w:rsidR="002837FD" w:rsidRDefault="002837FD" w:rsidP="000765A9">
      <w:pPr>
        <w:pStyle w:val="ListParagraph"/>
        <w:numPr>
          <w:ilvl w:val="0"/>
          <w:numId w:val="24"/>
        </w:numPr>
      </w:pPr>
      <w:r>
        <w:t xml:space="preserve">RigidMedianFilter : filters the displacements using a median filter. </w:t>
      </w:r>
      <w:r w:rsidR="00461C05">
        <w:t>The r</w:t>
      </w:r>
      <w:r w:rsidR="00D94A0B">
        <w:t xml:space="preserve">outine is realized using parallel computing </w:t>
      </w:r>
      <w:r>
        <w:t>Additional parameters are</w:t>
      </w:r>
    </w:p>
    <w:p w14:paraId="57041DDD" w14:textId="63963A6D" w:rsidR="002837FD" w:rsidRDefault="002837FD" w:rsidP="000765A9">
      <w:pPr>
        <w:pStyle w:val="ListParagraph"/>
        <w:numPr>
          <w:ilvl w:val="1"/>
          <w:numId w:val="24"/>
        </w:numPr>
      </w:pPr>
      <w:r>
        <w:t>kernel : the size of the kernel [ax lat ele] in m, NOT in samples</w:t>
      </w:r>
      <w:ins w:id="56" w:author="Saris, Anne" w:date="2021-01-25T10:40:00Z">
        <w:r w:rsidR="00177629">
          <w:t>, single-sided</w:t>
        </w:r>
      </w:ins>
      <w:ins w:id="57" w:author="Saris, Anne" w:date="2021-01-25T10:46:00Z">
        <w:r w:rsidR="00177629">
          <w:t>!!</w:t>
        </w:r>
      </w:ins>
      <w:ins w:id="58" w:author="Saris, Anne" w:date="2021-01-25T10:40:00Z">
        <w:r w:rsidR="00177629">
          <w:t>.</w:t>
        </w:r>
      </w:ins>
      <w:ins w:id="59" w:author="Saris, Anne" w:date="2021-01-25T10:39:00Z">
        <w:r w:rsidR="00177629">
          <w:t xml:space="preserve"> For 2D d</w:t>
        </w:r>
      </w:ins>
      <w:ins w:id="60" w:author="Saris, Anne" w:date="2021-01-25T10:40:00Z">
        <w:r w:rsidR="00177629">
          <w:t xml:space="preserve">ata, format is [ax </w:t>
        </w:r>
      </w:ins>
      <w:ins w:id="61" w:author="Saris, Anne" w:date="2021-01-25T10:55:00Z">
        <w:r w:rsidR="00F40E41">
          <w:t>lat</w:t>
        </w:r>
      </w:ins>
      <w:ins w:id="62" w:author="Saris, Anne" w:date="2021-01-25T10:40:00Z">
        <w:r w:rsidR="00177629">
          <w:t>].</w:t>
        </w:r>
      </w:ins>
    </w:p>
    <w:p w14:paraId="0C97920B" w14:textId="2DA5ADF5" w:rsidR="00F122F8" w:rsidRDefault="00D94A0B" w:rsidP="000765A9">
      <w:pPr>
        <w:pStyle w:val="ListParagraph"/>
        <w:numPr>
          <w:ilvl w:val="1"/>
          <w:numId w:val="24"/>
        </w:numPr>
      </w:pPr>
      <w:r>
        <w:t>ncores : the number of wanted cores, if empty all available cores are used</w:t>
      </w:r>
    </w:p>
    <w:p w14:paraId="4707172E" w14:textId="3F26A084" w:rsidR="00135295" w:rsidRDefault="00192287" w:rsidP="00135295">
      <w:pPr>
        <w:pStyle w:val="ListParagraph"/>
        <w:numPr>
          <w:ilvl w:val="1"/>
          <w:numId w:val="24"/>
        </w:numPr>
        <w:rPr>
          <w:ins w:id="63" w:author="Saris, Anne" w:date="2021-01-25T11:02:00Z"/>
        </w:rPr>
      </w:pPr>
      <w:r>
        <w:t>angle : rotation angle (optional parameter)</w:t>
      </w:r>
    </w:p>
    <w:p w14:paraId="47E8CC48" w14:textId="77777777" w:rsidR="00135295" w:rsidRDefault="00135295">
      <w:pPr>
        <w:rPr>
          <w:ins w:id="64" w:author="Saris, Anne" w:date="2021-01-25T11:02:00Z"/>
        </w:rPr>
      </w:pPr>
      <w:ins w:id="65" w:author="Saris, Anne" w:date="2021-01-25T11:02:00Z">
        <w:r>
          <w:br w:type="page"/>
        </w:r>
      </w:ins>
    </w:p>
    <w:tbl>
      <w:tblPr>
        <w:tblStyle w:val="TableGrid"/>
        <w:tblW w:w="0" w:type="auto"/>
        <w:tblInd w:w="1440" w:type="dxa"/>
        <w:tblLook w:val="04A0" w:firstRow="1" w:lastRow="0" w:firstColumn="1" w:lastColumn="0" w:noHBand="0" w:noVBand="1"/>
      </w:tblPr>
      <w:tblGrid>
        <w:gridCol w:w="7614"/>
      </w:tblGrid>
      <w:tr w:rsidR="00135295" w14:paraId="08B5AF30" w14:textId="77777777" w:rsidTr="00135295">
        <w:trPr>
          <w:ins w:id="66" w:author="Saris, Anne" w:date="2021-01-25T11:02:00Z"/>
        </w:trPr>
        <w:tc>
          <w:tcPr>
            <w:tcW w:w="9054" w:type="dxa"/>
          </w:tcPr>
          <w:p w14:paraId="68AB24F5" w14:textId="2BA6E41D" w:rsidR="00135295" w:rsidRDefault="00135295">
            <w:pPr>
              <w:pStyle w:val="ListParagraph"/>
              <w:ind w:left="0"/>
              <w:rPr>
                <w:ins w:id="67" w:author="Saris, Anne" w:date="2021-01-25T11:02:00Z"/>
              </w:rPr>
              <w:pPrChange w:id="68" w:author="Saris, Anne" w:date="2021-01-25T11:02:00Z">
                <w:pPr>
                  <w:pStyle w:val="ListParagraph"/>
                  <w:numPr>
                    <w:ilvl w:val="1"/>
                    <w:numId w:val="24"/>
                  </w:numPr>
                  <w:ind w:left="0" w:hanging="360"/>
                </w:pPr>
              </w:pPrChange>
            </w:pPr>
            <w:ins w:id="69" w:author="Saris, Anne" w:date="2021-01-25T11:02:00Z">
              <w:r>
                <w:rPr>
                  <w:noProof/>
                </w:rPr>
                <w:lastRenderedPageBreak/>
                <w:drawing>
                  <wp:inline distT="0" distB="0" distL="0" distR="0" wp14:anchorId="3C8A01CE" wp14:editId="1FC132EC">
                    <wp:extent cx="4554107" cy="204233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le param in rigidMedianFilter.png"/>
                            <pic:cNvPicPr/>
                          </pic:nvPicPr>
                          <pic:blipFill>
                            <a:blip r:embed="rId9"/>
                            <a:stretch>
                              <a:fillRect/>
                            </a:stretch>
                          </pic:blipFill>
                          <pic:spPr>
                            <a:xfrm>
                              <a:off x="0" y="0"/>
                              <a:ext cx="4554107" cy="2042337"/>
                            </a:xfrm>
                            <a:prstGeom prst="rect">
                              <a:avLst/>
                            </a:prstGeom>
                          </pic:spPr>
                        </pic:pic>
                      </a:graphicData>
                    </a:graphic>
                  </wp:inline>
                </w:drawing>
              </w:r>
            </w:ins>
          </w:p>
        </w:tc>
      </w:tr>
      <w:tr w:rsidR="00135295" w14:paraId="6E438760" w14:textId="77777777" w:rsidTr="00135295">
        <w:trPr>
          <w:ins w:id="70" w:author="Saris, Anne" w:date="2021-01-25T11:02:00Z"/>
        </w:trPr>
        <w:tc>
          <w:tcPr>
            <w:tcW w:w="9054" w:type="dxa"/>
          </w:tcPr>
          <w:p w14:paraId="3D0E724B" w14:textId="0B002D87" w:rsidR="00135295" w:rsidRDefault="00135295">
            <w:pPr>
              <w:rPr>
                <w:ins w:id="71" w:author="Saris, Anne" w:date="2021-01-25T11:02:00Z"/>
              </w:rPr>
              <w:pPrChange w:id="72" w:author="Saris, Anne" w:date="2021-01-25T11:04:00Z">
                <w:pPr>
                  <w:pStyle w:val="ListParagraph"/>
                  <w:numPr>
                    <w:ilvl w:val="1"/>
                    <w:numId w:val="24"/>
                  </w:numPr>
                  <w:ind w:left="0" w:hanging="360"/>
                </w:pPr>
              </w:pPrChange>
            </w:pPr>
            <w:ins w:id="73" w:author="Saris, Anne" w:date="2021-01-25T11:04:00Z">
              <w:r>
                <w:t>(a)</w:t>
              </w:r>
            </w:ins>
            <w:ins w:id="74" w:author="Saris, Anne" w:date="2021-01-25T11:02:00Z">
              <w:r>
                <w:t xml:space="preserve">Data obtained at 0˚ steering angle, angle = </w:t>
              </w:r>
            </w:ins>
            <w:ins w:id="75" w:author="Saris, Anne" w:date="2021-01-25T11:03:00Z">
              <w:r>
                <w:t xml:space="preserve">0, results in kernel parallel to RF-lines. (b) Data obtained at θ steering angle, angle = 0, results in kernel parallel to (x,z)-axis, not to RF-lines. (c) Data obtained at </w:t>
              </w:r>
            </w:ins>
            <w:ins w:id="76" w:author="Saris, Anne" w:date="2021-01-25T11:04:00Z">
              <w:r>
                <w:t>θ steering angle, angle = θ, results in kernel parallel to RF-lines</w:t>
              </w:r>
            </w:ins>
          </w:p>
        </w:tc>
      </w:tr>
    </w:tbl>
    <w:p w14:paraId="6FB2F324" w14:textId="77777777" w:rsidR="00135295" w:rsidRDefault="00135295" w:rsidP="00135295">
      <w:pPr>
        <w:pStyle w:val="ListParagraph"/>
        <w:ind w:left="1440"/>
      </w:pPr>
    </w:p>
    <w:p w14:paraId="4DDC6BD8" w14:textId="77777777" w:rsidR="00B008D1" w:rsidRDefault="00B008D1" w:rsidP="00B008D1">
      <w:pPr>
        <w:pStyle w:val="ListParagraph"/>
        <w:ind w:left="1440"/>
      </w:pPr>
    </w:p>
    <w:p w14:paraId="5A20CC51" w14:textId="6FDA944D" w:rsidR="00B008D1" w:rsidRDefault="00B008D1" w:rsidP="00B008D1">
      <w:pPr>
        <w:pStyle w:val="ListParagraph"/>
        <w:numPr>
          <w:ilvl w:val="0"/>
          <w:numId w:val="24"/>
        </w:numPr>
      </w:pPr>
      <w:r>
        <w:t>RigidMedianChunkFilter : filters the displacements using a median filter. The routine is realized using parallel computing using chunks to reduce to amount of memory copied to and from the workers. This makes it a faster version of &lt;rigidMedianFilter&gt;. In the future &lt;RigidMedianFilter&gt; will be replaced by this filter. Additional parameters are</w:t>
      </w:r>
    </w:p>
    <w:p w14:paraId="374B3789" w14:textId="77777777" w:rsidR="00B008D1" w:rsidRDefault="00B008D1" w:rsidP="00B008D1">
      <w:pPr>
        <w:pStyle w:val="ListParagraph"/>
        <w:numPr>
          <w:ilvl w:val="1"/>
          <w:numId w:val="24"/>
        </w:numPr>
      </w:pPr>
      <w:r>
        <w:t>kernel : the size of the kernel [ax lat ele] in m, NOT in samples</w:t>
      </w:r>
    </w:p>
    <w:p w14:paraId="5B9E6320" w14:textId="77777777" w:rsidR="00B008D1" w:rsidRDefault="00B008D1" w:rsidP="00B008D1">
      <w:pPr>
        <w:pStyle w:val="ListParagraph"/>
        <w:numPr>
          <w:ilvl w:val="1"/>
          <w:numId w:val="24"/>
        </w:numPr>
      </w:pPr>
      <w:r>
        <w:t>ncores : the number of wanted cores, if empty all available cores are used</w:t>
      </w:r>
    </w:p>
    <w:p w14:paraId="664DB317" w14:textId="77777777" w:rsidR="00B008D1" w:rsidRDefault="00B008D1" w:rsidP="00B008D1">
      <w:pPr>
        <w:pStyle w:val="ListParagraph"/>
        <w:numPr>
          <w:ilvl w:val="1"/>
          <w:numId w:val="24"/>
        </w:numPr>
      </w:pPr>
      <w:r>
        <w:t>angle : rotation angle (optional parameter)</w:t>
      </w:r>
    </w:p>
    <w:p w14:paraId="1D4E2964" w14:textId="447F7E4D" w:rsidR="00B008D1" w:rsidRDefault="00B008D1" w:rsidP="00B008D1">
      <w:pPr>
        <w:pStyle w:val="ListParagraph"/>
        <w:numPr>
          <w:ilvl w:val="1"/>
          <w:numId w:val="24"/>
        </w:numPr>
      </w:pPr>
      <w:r>
        <w:t xml:space="preserve">chunksize </w:t>
      </w:r>
      <w:r w:rsidR="00127947">
        <w:t>: the size of the chunks (optimu</w:t>
      </w:r>
      <w:r>
        <w:t>m between 5000-10000)</w:t>
      </w:r>
      <w:r w:rsidR="00127947">
        <w:t>, if empty all indices are used</w:t>
      </w:r>
    </w:p>
    <w:p w14:paraId="5C973048" w14:textId="77777777" w:rsidR="00F122F8" w:rsidRDefault="00F122F8" w:rsidP="00391284"/>
    <w:p w14:paraId="737B581B" w14:textId="70DC28C5" w:rsidR="00391284" w:rsidRDefault="00F122F8" w:rsidP="000765A9">
      <w:pPr>
        <w:pStyle w:val="ListParagraph"/>
        <w:numPr>
          <w:ilvl w:val="0"/>
          <w:numId w:val="24"/>
        </w:numPr>
      </w:pPr>
      <w:r>
        <w:t>strainLSQSE</w:t>
      </w:r>
      <w:r w:rsidR="00391284">
        <w:t xml:space="preserve"> : calculates </w:t>
      </w:r>
      <w:r w:rsidR="00461C05">
        <w:t>the strain using a LSQSE method in 2D as well as in 3D</w:t>
      </w:r>
      <w:r w:rsidR="00D94A0B">
        <w:t xml:space="preserve"> </w:t>
      </w:r>
      <w:r w:rsidR="00884EFF">
        <w:t>Additional parameter ;</w:t>
      </w:r>
    </w:p>
    <w:p w14:paraId="504A9AC0" w14:textId="4AF0F755" w:rsidR="00884EFF" w:rsidRDefault="00884EFF" w:rsidP="000765A9">
      <w:pPr>
        <w:pStyle w:val="ListParagraph"/>
        <w:numPr>
          <w:ilvl w:val="1"/>
          <w:numId w:val="24"/>
        </w:numPr>
      </w:pPr>
      <w:r>
        <w:t>kernel : the size of the kernel [ax lat] in m, NOT in samples</w:t>
      </w:r>
    </w:p>
    <w:p w14:paraId="082087D6" w14:textId="77777777" w:rsidR="007556E5" w:rsidRDefault="00D94A0B" w:rsidP="000765A9">
      <w:pPr>
        <w:pStyle w:val="ListParagraph"/>
        <w:numPr>
          <w:ilvl w:val="1"/>
          <w:numId w:val="24"/>
        </w:numPr>
      </w:pPr>
      <w:r>
        <w:t>ncores : the number of wanted cores, if empty all available cores are used</w:t>
      </w:r>
    </w:p>
    <w:p w14:paraId="166A33A9" w14:textId="77777777" w:rsidR="007556E5" w:rsidRDefault="007556E5" w:rsidP="007556E5">
      <w:pPr>
        <w:pStyle w:val="ListParagraph"/>
        <w:ind w:left="1440"/>
      </w:pPr>
    </w:p>
    <w:p w14:paraId="58955FB4" w14:textId="46733DAE" w:rsidR="002E7FD9" w:rsidRDefault="002E7FD9" w:rsidP="002E7FD9">
      <w:pPr>
        <w:pStyle w:val="ListParagraph"/>
        <w:numPr>
          <w:ilvl w:val="0"/>
          <w:numId w:val="24"/>
        </w:numPr>
        <w:jc w:val="both"/>
      </w:pPr>
      <w:r>
        <w:t>StrainChunkLSQSE; calculates the strain using a LSQSE method in 2D as well in 3D. In 2D this function is the same as &lt;strainLSQSE&gt;, in 3D it makes uses of blocks (chunks) of data, because it’s faster (the amount of data copied to and from the workers is smaller). Additional parameters are:</w:t>
      </w:r>
    </w:p>
    <w:p w14:paraId="7F441087" w14:textId="77777777" w:rsidR="002E7FD9" w:rsidRDefault="002E7FD9" w:rsidP="002E7FD9">
      <w:pPr>
        <w:pStyle w:val="ListParagraph"/>
        <w:numPr>
          <w:ilvl w:val="1"/>
          <w:numId w:val="24"/>
        </w:numPr>
      </w:pPr>
      <w:r>
        <w:t>kernel : the size of the kernel [ax lat] in m, NOT in samples</w:t>
      </w:r>
    </w:p>
    <w:p w14:paraId="4E121F44" w14:textId="0632E52F" w:rsidR="002E7FD9" w:rsidRDefault="002E7FD9" w:rsidP="002E7FD9">
      <w:pPr>
        <w:pStyle w:val="ListParagraph"/>
        <w:numPr>
          <w:ilvl w:val="1"/>
          <w:numId w:val="24"/>
        </w:numPr>
      </w:pPr>
      <w:r>
        <w:t>ncores : the number of wanted cores, if empty all available cores are used</w:t>
      </w:r>
    </w:p>
    <w:p w14:paraId="698EF757" w14:textId="0DB76E95" w:rsidR="002E7FD9" w:rsidRDefault="002E7FD9" w:rsidP="002E7FD9">
      <w:pPr>
        <w:pStyle w:val="ListParagraph"/>
        <w:numPr>
          <w:ilvl w:val="1"/>
          <w:numId w:val="24"/>
        </w:numPr>
      </w:pPr>
      <w:r>
        <w:t>chunksize: the size of the blocks that are processed at onde, optimum between 5000-10000</w:t>
      </w:r>
    </w:p>
    <w:p w14:paraId="5F8EDE25" w14:textId="13E7E30F" w:rsidR="007556E5" w:rsidRDefault="007556E5" w:rsidP="000765A9">
      <w:pPr>
        <w:pStyle w:val="ListParagraph"/>
        <w:numPr>
          <w:ilvl w:val="0"/>
          <w:numId w:val="24"/>
        </w:numPr>
        <w:jc w:val="both"/>
      </w:pPr>
      <w:r>
        <w:t>replaceDisp : postprocessing routine to replace displacement in the RES structure with displacement that are stored in a *.RES file. Additional parameters are</w:t>
      </w:r>
    </w:p>
    <w:p w14:paraId="55AA967F" w14:textId="3D3FA33A" w:rsidR="005709F0" w:rsidRDefault="007556E5" w:rsidP="000765A9">
      <w:pPr>
        <w:pStyle w:val="ListParagraph"/>
        <w:numPr>
          <w:ilvl w:val="1"/>
          <w:numId w:val="24"/>
        </w:numPr>
        <w:jc w:val="both"/>
      </w:pPr>
      <w:r>
        <w:t>file : name of the RES file with displacements</w:t>
      </w:r>
      <w:r>
        <w:tab/>
      </w:r>
      <w:r w:rsidR="00391284">
        <w:br w:type="page"/>
      </w:r>
    </w:p>
    <w:p w14:paraId="56ECDE66" w14:textId="3CB95FF8" w:rsidR="005709F0" w:rsidRDefault="005709F0" w:rsidP="000765A9">
      <w:pPr>
        <w:pStyle w:val="Heading1"/>
        <w:numPr>
          <w:ilvl w:val="0"/>
          <w:numId w:val="27"/>
        </w:numPr>
      </w:pPr>
      <w:bookmarkStart w:id="77" w:name="_Toc453165555"/>
      <w:r>
        <w:lastRenderedPageBreak/>
        <w:t>Downsampling</w:t>
      </w:r>
      <w:bookmarkEnd w:id="77"/>
    </w:p>
    <w:p w14:paraId="26699D04" w14:textId="77777777" w:rsidR="005709F0" w:rsidRDefault="005709F0" w:rsidP="005709F0"/>
    <w:p w14:paraId="4A382F8B" w14:textId="6AE38F0F" w:rsidR="005709F0" w:rsidRDefault="005709F0" w:rsidP="005709F0">
      <w:pPr>
        <w:jc w:val="both"/>
      </w:pPr>
      <w:r>
        <w:t>In the current software, it is not possible to down-sample the signal and find displacement on the enve</w:t>
      </w:r>
      <w:r w:rsidR="00377E2F">
        <w:t>lope of the down-samples signals</w:t>
      </w:r>
      <w:r>
        <w:t>. Some reasons are</w:t>
      </w:r>
    </w:p>
    <w:p w14:paraId="0899C1B8" w14:textId="77777777" w:rsidR="005709F0" w:rsidRDefault="005709F0" w:rsidP="005709F0">
      <w:pPr>
        <w:jc w:val="both"/>
      </w:pPr>
    </w:p>
    <w:p w14:paraId="0DA96DD0" w14:textId="55E72FF7" w:rsidR="005709F0" w:rsidRDefault="005709F0" w:rsidP="000765A9">
      <w:pPr>
        <w:pStyle w:val="ListParagraph"/>
        <w:numPr>
          <w:ilvl w:val="0"/>
          <w:numId w:val="32"/>
        </w:numPr>
        <w:jc w:val="both"/>
      </w:pPr>
      <w:r>
        <w:t>Displacement points could be everywhere</w:t>
      </w:r>
    </w:p>
    <w:p w14:paraId="3C8BAFE1" w14:textId="519E3E89" w:rsidR="005709F0" w:rsidRDefault="005709F0" w:rsidP="000765A9">
      <w:pPr>
        <w:pStyle w:val="ListParagraph"/>
        <w:numPr>
          <w:ilvl w:val="0"/>
          <w:numId w:val="32"/>
        </w:numPr>
        <w:jc w:val="both"/>
      </w:pPr>
      <w:r>
        <w:t>It’s not necessary c</w:t>
      </w:r>
      <w:r w:rsidR="00377E2F">
        <w:t>oordinates of data points are on</w:t>
      </w:r>
      <w:r>
        <w:t xml:space="preserve"> a linear grid</w:t>
      </w:r>
    </w:p>
    <w:p w14:paraId="4D63C526" w14:textId="481685F8" w:rsidR="005709F0" w:rsidRDefault="005709F0" w:rsidP="000765A9">
      <w:pPr>
        <w:pStyle w:val="ListParagraph"/>
        <w:numPr>
          <w:ilvl w:val="0"/>
          <w:numId w:val="32"/>
        </w:numPr>
        <w:jc w:val="both"/>
      </w:pPr>
      <w:r>
        <w:t>For 3D a lot of memory is needed</w:t>
      </w:r>
    </w:p>
    <w:p w14:paraId="53A6FBCB" w14:textId="156180D7" w:rsidR="005709F0" w:rsidRDefault="005709F0" w:rsidP="000765A9">
      <w:pPr>
        <w:pStyle w:val="ListParagraph"/>
        <w:numPr>
          <w:ilvl w:val="0"/>
          <w:numId w:val="32"/>
        </w:numPr>
        <w:jc w:val="both"/>
      </w:pPr>
      <w:r>
        <w:t xml:space="preserve">In 2D the software is fast enough to </w:t>
      </w:r>
      <w:r w:rsidR="007C7314">
        <w:t xml:space="preserve">calculate displacement on envelope of the </w:t>
      </w:r>
      <w:r w:rsidR="00377E2F">
        <w:t>raw data</w:t>
      </w:r>
    </w:p>
    <w:p w14:paraId="3ED1E596" w14:textId="77777777" w:rsidR="00377E2F" w:rsidRDefault="00377E2F" w:rsidP="00377E2F">
      <w:pPr>
        <w:jc w:val="both"/>
      </w:pPr>
    </w:p>
    <w:p w14:paraId="46507DE1" w14:textId="77777777" w:rsidR="00A50D92" w:rsidRDefault="00377E2F" w:rsidP="00377E2F">
      <w:pPr>
        <w:jc w:val="both"/>
      </w:pPr>
      <w:r>
        <w:t>However using a “trick” it is possible to use down-sampled envelope data for the first iteration and raw data for the next iteration steps. This</w:t>
      </w:r>
      <w:r w:rsidR="00A50D92">
        <w:t xml:space="preserve"> trick consist of the following steps</w:t>
      </w:r>
    </w:p>
    <w:p w14:paraId="49008078" w14:textId="77777777" w:rsidR="00A50D92" w:rsidRDefault="00A50D92" w:rsidP="00377E2F">
      <w:pPr>
        <w:jc w:val="both"/>
      </w:pPr>
    </w:p>
    <w:p w14:paraId="26FA1448" w14:textId="7A2AE9E2" w:rsidR="00377E2F" w:rsidRDefault="00A50D92" w:rsidP="000765A9">
      <w:pPr>
        <w:pStyle w:val="ListParagraph"/>
        <w:numPr>
          <w:ilvl w:val="0"/>
          <w:numId w:val="33"/>
        </w:numPr>
        <w:jc w:val="both"/>
      </w:pPr>
      <w:r>
        <w:t>Down-sample and create envelop data from the original data. Don’t forget to adapt also the GRID files and the ROI files. Create for the down-sampled data files described in this document</w:t>
      </w:r>
      <w:r w:rsidR="00A8156C">
        <w:t xml:space="preserve"> (routine &lt;envelopDownSample&gt; does this job)</w:t>
      </w:r>
    </w:p>
    <w:p w14:paraId="4ED4E8DE" w14:textId="6EE7EE4F" w:rsidR="00A50D92" w:rsidRDefault="00A50D92" w:rsidP="000765A9">
      <w:pPr>
        <w:pStyle w:val="ListParagraph"/>
        <w:numPr>
          <w:ilvl w:val="0"/>
          <w:numId w:val="33"/>
        </w:numPr>
        <w:jc w:val="both"/>
      </w:pPr>
      <w:r>
        <w:t>Create a parameter file with only 1 iteration. Use for the signaltype “raw” instead of “env” as expected</w:t>
      </w:r>
    </w:p>
    <w:p w14:paraId="52AE2DF5" w14:textId="556CE7FF" w:rsidR="00A50D92" w:rsidRDefault="00A50D92" w:rsidP="000765A9">
      <w:pPr>
        <w:pStyle w:val="ListParagraph"/>
        <w:numPr>
          <w:ilvl w:val="0"/>
          <w:numId w:val="33"/>
        </w:numPr>
        <w:jc w:val="both"/>
      </w:pPr>
      <w:r>
        <w:t>Run &lt;strainMusic&gt;, results are stored in the *.RES file</w:t>
      </w:r>
    </w:p>
    <w:p w14:paraId="5D27A835" w14:textId="21962737" w:rsidR="00A50D92" w:rsidRDefault="00A50D92" w:rsidP="000765A9">
      <w:pPr>
        <w:pStyle w:val="ListParagraph"/>
        <w:numPr>
          <w:ilvl w:val="0"/>
          <w:numId w:val="33"/>
        </w:numPr>
        <w:jc w:val="both"/>
      </w:pPr>
      <w:r>
        <w:t>Use this *.RES</w:t>
      </w:r>
      <w:r w:rsidR="00A8156C">
        <w:t xml:space="preserve"> file and the original and</w:t>
      </w:r>
      <w:r>
        <w:t xml:space="preserve"> downsampled GRID files </w:t>
      </w:r>
      <w:r w:rsidR="00A8156C">
        <w:t>as input for the &lt;interpResult&gt; routine. &lt;interpResult&gt; interpolates the displacements found to displacement according the original GRID file (points for which displacements should be calculated)</w:t>
      </w:r>
    </w:p>
    <w:p w14:paraId="34EDABAD" w14:textId="77777777" w:rsidR="00C56E9E" w:rsidRDefault="00A8156C" w:rsidP="000765A9">
      <w:pPr>
        <w:pStyle w:val="ListParagraph"/>
        <w:numPr>
          <w:ilvl w:val="0"/>
          <w:numId w:val="33"/>
        </w:numPr>
        <w:jc w:val="both"/>
      </w:pPr>
      <w:r>
        <w:t xml:space="preserve">Now use the original data, original ROI and original GRID. </w:t>
      </w:r>
    </w:p>
    <w:p w14:paraId="5C75F966" w14:textId="4C44E472" w:rsidR="00C56E9E" w:rsidRDefault="00A8156C" w:rsidP="000765A9">
      <w:pPr>
        <w:pStyle w:val="ListParagraph"/>
        <w:numPr>
          <w:ilvl w:val="0"/>
          <w:numId w:val="33"/>
        </w:numPr>
        <w:jc w:val="both"/>
      </w:pPr>
      <w:r>
        <w:t>Create a PARAM file with at least 2 iterations</w:t>
      </w:r>
      <w:r w:rsidR="00C56E9E">
        <w:t>. For the first iteration, leave the ccf_*(1).func empty and replace the displacements for the first iteration that are normally found in the software with the interpolated results from step 4. So</w:t>
      </w:r>
    </w:p>
    <w:p w14:paraId="14423DAD" w14:textId="7DCFC5B8" w:rsidR="00C56E9E" w:rsidRDefault="00C56E9E" w:rsidP="000765A9">
      <w:pPr>
        <w:pStyle w:val="ListParagraph"/>
        <w:numPr>
          <w:ilvl w:val="1"/>
          <w:numId w:val="33"/>
        </w:numPr>
        <w:jc w:val="both"/>
      </w:pPr>
      <w:r>
        <w:t>ccf_blockmatch(1).func = [];</w:t>
      </w:r>
    </w:p>
    <w:p w14:paraId="2116ABF6" w14:textId="79A54191" w:rsidR="00C56E9E" w:rsidRDefault="00C56E9E" w:rsidP="000765A9">
      <w:pPr>
        <w:pStyle w:val="ListParagraph"/>
        <w:numPr>
          <w:ilvl w:val="1"/>
          <w:numId w:val="33"/>
        </w:numPr>
        <w:jc w:val="both"/>
      </w:pPr>
      <w:r>
        <w:t>ccf_method(1).func = [];</w:t>
      </w:r>
    </w:p>
    <w:p w14:paraId="5EB5A5C4" w14:textId="720C05E2" w:rsidR="00C56E9E" w:rsidRDefault="00C56E9E" w:rsidP="000765A9">
      <w:pPr>
        <w:pStyle w:val="ListParagraph"/>
        <w:numPr>
          <w:ilvl w:val="1"/>
          <w:numId w:val="33"/>
        </w:numPr>
        <w:jc w:val="both"/>
      </w:pPr>
      <w:r>
        <w:t>ccf_peakinterp(1).func = [];</w:t>
      </w:r>
    </w:p>
    <w:p w14:paraId="543E388B" w14:textId="571DA00D" w:rsidR="00C56E9E" w:rsidRDefault="00C56E9E" w:rsidP="000765A9">
      <w:pPr>
        <w:pStyle w:val="ListParagraph"/>
        <w:numPr>
          <w:ilvl w:val="1"/>
          <w:numId w:val="33"/>
        </w:numPr>
        <w:jc w:val="both"/>
      </w:pPr>
      <w:r>
        <w:t>postproc</w:t>
      </w:r>
      <w:r w:rsidR="00F34E5D">
        <w:t>essing(1,1).func = @replaceDisp</w:t>
      </w:r>
    </w:p>
    <w:p w14:paraId="3933692F" w14:textId="76718134" w:rsidR="00C56E9E" w:rsidRDefault="00C56E9E" w:rsidP="000765A9">
      <w:pPr>
        <w:pStyle w:val="ListParagraph"/>
        <w:numPr>
          <w:ilvl w:val="1"/>
          <w:numId w:val="33"/>
        </w:numPr>
        <w:jc w:val="both"/>
      </w:pPr>
      <w:r>
        <w:t>postprocessing(1,1).additional.file = “name of RES file”</w:t>
      </w:r>
    </w:p>
    <w:p w14:paraId="7B769462" w14:textId="0851351F" w:rsidR="00C56E9E" w:rsidRDefault="00C56E9E" w:rsidP="000765A9">
      <w:pPr>
        <w:pStyle w:val="ListParagraph"/>
        <w:numPr>
          <w:ilvl w:val="0"/>
          <w:numId w:val="33"/>
        </w:numPr>
        <w:jc w:val="both"/>
      </w:pPr>
      <w:r>
        <w:t>This should do the job</w:t>
      </w:r>
    </w:p>
    <w:p w14:paraId="483A86C6" w14:textId="77777777" w:rsidR="00C56E9E" w:rsidRDefault="00C56E9E" w:rsidP="00C56E9E">
      <w:pPr>
        <w:jc w:val="both"/>
      </w:pPr>
    </w:p>
    <w:p w14:paraId="7E9FA943" w14:textId="02ED4F97" w:rsidR="00C56E9E" w:rsidRPr="005709F0" w:rsidRDefault="00C56E9E" w:rsidP="00C56E9E">
      <w:pPr>
        <w:jc w:val="both"/>
      </w:pPr>
      <w:r>
        <w:t xml:space="preserve">In chapter </w:t>
      </w:r>
      <w:r w:rsidR="00C206E2">
        <w:t>10</w:t>
      </w:r>
      <w:r>
        <w:t xml:space="preserve"> an example is given</w:t>
      </w:r>
      <w:r w:rsidR="00C206E2">
        <w:t xml:space="preserve"> (c) </w:t>
      </w:r>
    </w:p>
    <w:p w14:paraId="54681255" w14:textId="77777777" w:rsidR="007556E5" w:rsidRDefault="007556E5">
      <w:pPr>
        <w:rPr>
          <w:rFonts w:asciiTheme="majorHAnsi" w:eastAsiaTheme="majorEastAsia" w:hAnsiTheme="majorHAnsi" w:cstheme="majorBidi"/>
          <w:b/>
          <w:bCs/>
          <w:color w:val="345A8A" w:themeColor="accent1" w:themeShade="B5"/>
          <w:sz w:val="32"/>
          <w:szCs w:val="32"/>
        </w:rPr>
      </w:pPr>
      <w:r>
        <w:br w:type="page"/>
      </w:r>
    </w:p>
    <w:p w14:paraId="76B3953E" w14:textId="4D65C5F4" w:rsidR="00391284" w:rsidRDefault="0094458B" w:rsidP="000765A9">
      <w:pPr>
        <w:pStyle w:val="Heading1"/>
        <w:numPr>
          <w:ilvl w:val="0"/>
          <w:numId w:val="27"/>
        </w:numPr>
      </w:pPr>
      <w:bookmarkStart w:id="78" w:name="_Toc453165556"/>
      <w:r>
        <w:lastRenderedPageBreak/>
        <w:t>Functions</w:t>
      </w:r>
      <w:r w:rsidR="00391284">
        <w:t xml:space="preserve"> researcher</w:t>
      </w:r>
      <w:r w:rsidR="006B178D">
        <w:t>s</w:t>
      </w:r>
      <w:r w:rsidR="00391284">
        <w:t xml:space="preserve"> can use in their own routines</w:t>
      </w:r>
      <w:bookmarkEnd w:id="78"/>
    </w:p>
    <w:p w14:paraId="534FA90F" w14:textId="77777777" w:rsidR="00391284" w:rsidRDefault="00391284" w:rsidP="00391284"/>
    <w:p w14:paraId="7C757BBE" w14:textId="7216F7FC" w:rsidR="00391284" w:rsidRDefault="00391284" w:rsidP="00391284">
      <w:r>
        <w:t>Researcher</w:t>
      </w:r>
      <w:r w:rsidR="00BA75C2">
        <w:t>s</w:t>
      </w:r>
      <w:r>
        <w:t xml:space="preserve"> who wants </w:t>
      </w:r>
      <w:r w:rsidR="00BA75C2">
        <w:t xml:space="preserve">to </w:t>
      </w:r>
      <w:r>
        <w:t xml:space="preserve">develop </w:t>
      </w:r>
      <w:r w:rsidR="006B178D">
        <w:t>their own routine can</w:t>
      </w:r>
      <w:r w:rsidR="0094458B">
        <w:t xml:space="preserve"> make</w:t>
      </w:r>
      <w:r w:rsidR="006B178D">
        <w:t xml:space="preserve"> use </w:t>
      </w:r>
      <w:r w:rsidR="00BA75C2">
        <w:t xml:space="preserve">of a set of routines already </w:t>
      </w:r>
      <w:r w:rsidR="006B178D">
        <w:t>in the framework in their</w:t>
      </w:r>
      <w:r w:rsidR="0094458B">
        <w:t xml:space="preserve"> own</w:t>
      </w:r>
      <w:r w:rsidR="006B178D">
        <w:t xml:space="preserve"> functions. These functions are</w:t>
      </w:r>
    </w:p>
    <w:p w14:paraId="38EE7A98" w14:textId="77777777" w:rsidR="006B178D" w:rsidRDefault="006B178D" w:rsidP="00391284"/>
    <w:p w14:paraId="0BDA053E" w14:textId="552ED30F" w:rsidR="006B178D" w:rsidRDefault="006B178D" w:rsidP="000765A9">
      <w:pPr>
        <w:pStyle w:val="Heading2"/>
        <w:numPr>
          <w:ilvl w:val="0"/>
          <w:numId w:val="30"/>
        </w:numPr>
      </w:pPr>
      <w:bookmarkStart w:id="79" w:name="_Toc453165557"/>
      <w:r>
        <w:t>getOffsets</w:t>
      </w:r>
      <w:bookmarkEnd w:id="79"/>
    </w:p>
    <w:p w14:paraId="2C8A41B2" w14:textId="77777777" w:rsidR="0014069D" w:rsidRDefault="0014069D" w:rsidP="0014069D"/>
    <w:p w14:paraId="64746935" w14:textId="7A97EBBD" w:rsidR="00BF3747" w:rsidRDefault="0014069D" w:rsidP="0014069D">
      <w:r>
        <w:t>This function is used in template/kernel matching and returns the (interpolated) displacements calculated in the previous iteration</w:t>
      </w:r>
    </w:p>
    <w:p w14:paraId="313BA4D4" w14:textId="77777777" w:rsidR="00BF3747" w:rsidRDefault="00BF3747" w:rsidP="0014069D"/>
    <w:p w14:paraId="582F1389" w14:textId="4F4453FF" w:rsidR="00BF3747" w:rsidRPr="00ED49A2" w:rsidRDefault="00BF3747" w:rsidP="0014069D">
      <w:r>
        <w:tab/>
      </w:r>
      <w:r w:rsidRPr="00ED49A2">
        <w:t>[ax,lat,ele] = getOffsets(iter,</w:t>
      </w:r>
      <w:r w:rsidR="00AD2F2E">
        <w:t>angle,</w:t>
      </w:r>
      <w:r w:rsidRPr="00ED49A2">
        <w:t>res,window)</w:t>
      </w:r>
    </w:p>
    <w:p w14:paraId="221650AA" w14:textId="77777777" w:rsidR="00BF3747" w:rsidRPr="00ED49A2" w:rsidRDefault="00BF3747" w:rsidP="0014069D"/>
    <w:p w14:paraId="4D2152E3" w14:textId="0B574F28" w:rsidR="00BF3747" w:rsidRPr="00BF3747" w:rsidRDefault="00BF3747" w:rsidP="0014069D">
      <w:r w:rsidRPr="00BF3747">
        <w:t>If window is defined</w:t>
      </w:r>
      <w:r w:rsidR="00983DBA">
        <w:t xml:space="preserve"> (in samples based on the size of the data)</w:t>
      </w:r>
      <w:r w:rsidRPr="00BF3747">
        <w:t>, a full matr</w:t>
      </w:r>
      <w:r>
        <w:t>ix</w:t>
      </w:r>
      <w:r w:rsidR="00983DBA">
        <w:t xml:space="preserve"> for that window</w:t>
      </w:r>
      <w:r>
        <w:t xml:space="preserve"> is returned, else only </w:t>
      </w:r>
      <w:r w:rsidR="00E705E9">
        <w:t xml:space="preserve">results for the requested </w:t>
      </w:r>
      <w:r>
        <w:t>indices are returned</w:t>
      </w:r>
      <w:r w:rsidR="00AD2F2E">
        <w:t>.</w:t>
      </w:r>
    </w:p>
    <w:p w14:paraId="4607DAB0" w14:textId="77777777" w:rsidR="006B178D" w:rsidRPr="00BF3747" w:rsidRDefault="006B178D" w:rsidP="006B178D"/>
    <w:p w14:paraId="39B19AD1" w14:textId="37401AA4" w:rsidR="006B178D" w:rsidRDefault="006B178D" w:rsidP="000765A9">
      <w:pPr>
        <w:pStyle w:val="Heading2"/>
        <w:numPr>
          <w:ilvl w:val="0"/>
          <w:numId w:val="30"/>
        </w:numPr>
      </w:pPr>
      <w:bookmarkStart w:id="80" w:name="_Toc453165558"/>
      <w:r>
        <w:t>calcIndices</w:t>
      </w:r>
      <w:bookmarkEnd w:id="80"/>
    </w:p>
    <w:p w14:paraId="6641EE1A" w14:textId="77777777" w:rsidR="00BF3747" w:rsidRDefault="00BF3747" w:rsidP="00BF3747"/>
    <w:p w14:paraId="0A5852BC" w14:textId="7C2FA579" w:rsidR="00BF3747" w:rsidRDefault="00BF3747" w:rsidP="00BF3747">
      <w:r>
        <w:t>This function returns the axial, lateral and elevational indices</w:t>
      </w:r>
      <w:r w:rsidR="00983DBA">
        <w:t xml:space="preserve"> to obtain datapoints </w:t>
      </w:r>
      <w:r>
        <w:t xml:space="preserve">, </w:t>
      </w:r>
      <w:r w:rsidR="00756C01">
        <w:t xml:space="preserve">as well as the calculated offsets for the </w:t>
      </w:r>
      <w:r>
        <w:t>given the displacement indices and a kernel size</w:t>
      </w:r>
    </w:p>
    <w:p w14:paraId="64097D3D" w14:textId="77777777" w:rsidR="00BF3747" w:rsidRDefault="00BF3747" w:rsidP="00BF3747"/>
    <w:p w14:paraId="1DEB6DA7" w14:textId="77777777" w:rsidR="00756C01" w:rsidRDefault="00BF3747" w:rsidP="00756C01">
      <w:pPr>
        <w:ind w:firstLine="284"/>
      </w:pPr>
      <w:r>
        <w:t>[nrelem,axindx,latindx,eleindx</w:t>
      </w:r>
      <w:r w:rsidR="00756C01">
        <w:t>,axoffset,latoffset,eleoffset,newindices</w:t>
      </w:r>
      <w:r>
        <w:t>]</w:t>
      </w:r>
    </w:p>
    <w:p w14:paraId="5B168186" w14:textId="3831AA34" w:rsidR="00BF3747" w:rsidRDefault="00756C01" w:rsidP="00756C01">
      <w:pPr>
        <w:ind w:firstLine="284"/>
      </w:pPr>
      <w:r>
        <w:t xml:space="preserve">       = calcIndices(iter,angle,res</w:t>
      </w:r>
      <w:r w:rsidR="00BF3747">
        <w:t>,datasize,kernel,mode)</w:t>
      </w:r>
    </w:p>
    <w:p w14:paraId="083CBF30" w14:textId="77777777" w:rsidR="00BF3747" w:rsidRDefault="00BF3747" w:rsidP="00BF3747"/>
    <w:p w14:paraId="36220C00" w14:textId="61F62D72" w:rsidR="006B178D" w:rsidRDefault="00BF3747" w:rsidP="0094458B">
      <w:r>
        <w:t>With mode the user is able to remove points that are outside the ROI</w:t>
      </w:r>
    </w:p>
    <w:p w14:paraId="3C3A6A6C" w14:textId="77777777" w:rsidR="0094458B" w:rsidRDefault="0094458B" w:rsidP="0094458B"/>
    <w:p w14:paraId="28117C50" w14:textId="236EBB1D" w:rsidR="0094458B" w:rsidRDefault="0094458B" w:rsidP="000765A9">
      <w:pPr>
        <w:pStyle w:val="Heading2"/>
        <w:numPr>
          <w:ilvl w:val="0"/>
          <w:numId w:val="30"/>
        </w:numPr>
      </w:pPr>
      <w:bookmarkStart w:id="81" w:name="_Toc453165559"/>
      <w:r>
        <w:t>normxcorrn</w:t>
      </w:r>
      <w:bookmarkEnd w:id="81"/>
    </w:p>
    <w:p w14:paraId="05454956" w14:textId="77777777" w:rsidR="0094458B" w:rsidRDefault="0094458B" w:rsidP="0094458B"/>
    <w:p w14:paraId="04702EC0" w14:textId="776C53F2" w:rsidR="0094458B" w:rsidRDefault="0094458B" w:rsidP="0094458B">
      <w:r>
        <w:t>normalized cross-correlation function, from the toolbox of Piotr Dollar. Works for 2D as well as 3D data</w:t>
      </w:r>
    </w:p>
    <w:p w14:paraId="15F8734F" w14:textId="77777777" w:rsidR="0094458B" w:rsidRDefault="0094458B" w:rsidP="0094458B"/>
    <w:p w14:paraId="11DD583D" w14:textId="06A29A91" w:rsidR="0094458B" w:rsidRPr="00C9225C" w:rsidRDefault="0094458B" w:rsidP="0094458B">
      <w:r>
        <w:tab/>
      </w:r>
      <w:r w:rsidRPr="00C9225C">
        <w:t>ccf = normxcorrn(template,kernel,type)</w:t>
      </w:r>
    </w:p>
    <w:p w14:paraId="3C846FFA" w14:textId="77777777" w:rsidR="0094458B" w:rsidRPr="00C9225C" w:rsidRDefault="0094458B" w:rsidP="0094458B"/>
    <w:p w14:paraId="122CF768" w14:textId="37C73738" w:rsidR="0089572D" w:rsidRPr="0089572D" w:rsidRDefault="0089572D" w:rsidP="0094458B">
      <w:r w:rsidRPr="0089572D">
        <w:t>and</w:t>
      </w:r>
      <w:r>
        <w:t xml:space="preserve"> type depends on borders (‘valid’,’full’)</w:t>
      </w:r>
    </w:p>
    <w:p w14:paraId="3C653663" w14:textId="77777777" w:rsidR="006B178D" w:rsidRPr="0089572D" w:rsidRDefault="006B178D" w:rsidP="006B178D"/>
    <w:p w14:paraId="11E44EA2" w14:textId="22AF331D" w:rsidR="006B178D" w:rsidRDefault="006B178D" w:rsidP="000765A9">
      <w:pPr>
        <w:pStyle w:val="Heading2"/>
        <w:numPr>
          <w:ilvl w:val="0"/>
          <w:numId w:val="30"/>
        </w:numPr>
      </w:pPr>
      <w:bookmarkStart w:id="82" w:name="_Toc453165560"/>
      <w:r>
        <w:t>fromBaseWorkSpace</w:t>
      </w:r>
      <w:bookmarkEnd w:id="82"/>
    </w:p>
    <w:p w14:paraId="40E6633D" w14:textId="77777777" w:rsidR="006B178D" w:rsidRDefault="006B178D" w:rsidP="006B178D"/>
    <w:p w14:paraId="333BBECB" w14:textId="4E580AA6" w:rsidR="00BF3747" w:rsidRDefault="00BF3747" w:rsidP="006B178D">
      <w:r>
        <w:t>variables are copied from the Matlab base workbase into the function that calls this routine. See chapter 6</w:t>
      </w:r>
    </w:p>
    <w:p w14:paraId="0E1CF97D" w14:textId="77777777" w:rsidR="00BF3747" w:rsidRDefault="00BF3747" w:rsidP="006B178D"/>
    <w:p w14:paraId="089BE384" w14:textId="6E56337E" w:rsidR="00BF3747" w:rsidRDefault="00BF3747" w:rsidP="006B178D">
      <w:r>
        <w:tab/>
        <w:t>fromBaseWorkSpace(vars)</w:t>
      </w:r>
    </w:p>
    <w:p w14:paraId="6DFEC984" w14:textId="77777777" w:rsidR="00BF3747" w:rsidRDefault="00BF3747" w:rsidP="006B178D"/>
    <w:p w14:paraId="6285C822" w14:textId="2F34B0B2" w:rsidR="00BF3747" w:rsidRDefault="00BF3747" w:rsidP="006B178D">
      <w:r>
        <w:t>with &lt;vars&gt; a cell-array of variable names</w:t>
      </w:r>
    </w:p>
    <w:p w14:paraId="229D5E18" w14:textId="77777777" w:rsidR="00BF3747" w:rsidRDefault="00BF3747" w:rsidP="006B178D"/>
    <w:p w14:paraId="617A0329" w14:textId="6EF9124E" w:rsidR="006B178D" w:rsidRDefault="006B178D" w:rsidP="000765A9">
      <w:pPr>
        <w:pStyle w:val="Heading2"/>
        <w:numPr>
          <w:ilvl w:val="0"/>
          <w:numId w:val="30"/>
        </w:numPr>
      </w:pPr>
      <w:bookmarkStart w:id="83" w:name="_Toc453165561"/>
      <w:r>
        <w:t>toBaseWorkSpace</w:t>
      </w:r>
      <w:bookmarkEnd w:id="83"/>
    </w:p>
    <w:p w14:paraId="4C0B814A" w14:textId="77777777" w:rsidR="006B178D" w:rsidRDefault="006B178D" w:rsidP="006B178D"/>
    <w:p w14:paraId="0A2F85C1" w14:textId="535A5EFB" w:rsidR="00BF3747" w:rsidRDefault="00BF3747" w:rsidP="006B178D">
      <w:r>
        <w:lastRenderedPageBreak/>
        <w:t>variables are copied from the function to the Matlab base workspace. See Chapter 6</w:t>
      </w:r>
    </w:p>
    <w:p w14:paraId="39858C0B" w14:textId="77777777" w:rsidR="00BF3747" w:rsidRDefault="00BF3747" w:rsidP="006B178D"/>
    <w:p w14:paraId="4CFAACFB" w14:textId="29D966A2" w:rsidR="00BF3747" w:rsidRDefault="00BF3747" w:rsidP="006B178D">
      <w:r>
        <w:tab/>
        <w:t>toBaseWorkSpace(vars)</w:t>
      </w:r>
    </w:p>
    <w:p w14:paraId="14431EBC" w14:textId="77777777" w:rsidR="00BF3747" w:rsidRDefault="00BF3747" w:rsidP="006B178D"/>
    <w:p w14:paraId="136B681F" w14:textId="67BC6E2A" w:rsidR="00BF3747" w:rsidRDefault="00BF3747" w:rsidP="006B178D">
      <w:r>
        <w:t>with &lt;vars&gt; a cell-array of variable names</w:t>
      </w:r>
    </w:p>
    <w:p w14:paraId="2989B7BE" w14:textId="77777777" w:rsidR="0072667D" w:rsidRDefault="0072667D" w:rsidP="006B178D"/>
    <w:p w14:paraId="706BCB65" w14:textId="43DD4CE8" w:rsidR="006B178D" w:rsidRDefault="006B178D" w:rsidP="000765A9">
      <w:pPr>
        <w:pStyle w:val="Heading2"/>
        <w:numPr>
          <w:ilvl w:val="0"/>
          <w:numId w:val="30"/>
        </w:numPr>
      </w:pPr>
      <w:bookmarkStart w:id="84" w:name="_Toc453165562"/>
      <w:r>
        <w:t>indices2mat</w:t>
      </w:r>
      <w:bookmarkEnd w:id="84"/>
    </w:p>
    <w:p w14:paraId="60161AA5" w14:textId="38F5445E" w:rsidR="00DA6F11" w:rsidRDefault="00DA6F11" w:rsidP="00DA6F11"/>
    <w:p w14:paraId="344C8A70" w14:textId="3E4654D2" w:rsidR="00DA6F11" w:rsidRDefault="00DA6F11" w:rsidP="00DA6F11">
      <w:pPr>
        <w:jc w:val="both"/>
      </w:pPr>
      <w:r>
        <w:t xml:space="preserve">given the data in vector and indices (for instance &lt;res.ax&gt;) this function </w:t>
      </w:r>
      <w:r w:rsidR="00242492">
        <w:t>returns</w:t>
      </w:r>
      <w:r>
        <w:t xml:space="preserve"> a matrix with the values at the position of the indices, Other positions in the matrix are set to NaN</w:t>
      </w:r>
    </w:p>
    <w:p w14:paraId="49341C61" w14:textId="77777777" w:rsidR="00DA6F11" w:rsidRDefault="00DA6F11" w:rsidP="00DA6F11">
      <w:pPr>
        <w:jc w:val="both"/>
      </w:pPr>
    </w:p>
    <w:p w14:paraId="6F318B8E" w14:textId="7F22B12D" w:rsidR="00DA6F11" w:rsidRPr="00DA6F11" w:rsidRDefault="00DA6F11" w:rsidP="00DA6F11">
      <w:pPr>
        <w:jc w:val="both"/>
      </w:pPr>
      <w:r>
        <w:tab/>
        <w:t>mat = indices2mat(data,size,indices)</w:t>
      </w:r>
    </w:p>
    <w:p w14:paraId="1B4DBBFD" w14:textId="77777777" w:rsidR="006B178D" w:rsidRDefault="006B178D" w:rsidP="006B178D"/>
    <w:p w14:paraId="5A984478" w14:textId="7022B0EA" w:rsidR="006B178D" w:rsidRDefault="006B178D" w:rsidP="000765A9">
      <w:pPr>
        <w:pStyle w:val="Heading2"/>
        <w:numPr>
          <w:ilvl w:val="0"/>
          <w:numId w:val="30"/>
        </w:numPr>
      </w:pPr>
      <w:bookmarkStart w:id="85" w:name="_Toc453165563"/>
      <w:r>
        <w:t>mat2indices</w:t>
      </w:r>
      <w:bookmarkEnd w:id="85"/>
    </w:p>
    <w:p w14:paraId="70F40374" w14:textId="77777777" w:rsidR="00DA6F11" w:rsidRDefault="00DA6F11" w:rsidP="00DA6F11"/>
    <w:p w14:paraId="5C357FEF" w14:textId="61E3B256" w:rsidR="00DA6F11" w:rsidRDefault="00DA6F11" w:rsidP="00DA6F11">
      <w:r>
        <w:t>Given a matrix, this function returns the values that are not NaN and the indices of these values</w:t>
      </w:r>
    </w:p>
    <w:p w14:paraId="3B91C29C" w14:textId="77777777" w:rsidR="00DA6F11" w:rsidRDefault="00DA6F11" w:rsidP="00DA6F11"/>
    <w:p w14:paraId="773D7B02" w14:textId="7E0822EA" w:rsidR="00DA6F11" w:rsidRDefault="00DA6F11" w:rsidP="00DA6F11">
      <w:r>
        <w:tab/>
        <w:t>[data,indices,size] = mat2indices(mat)</w:t>
      </w:r>
    </w:p>
    <w:p w14:paraId="463FB42D" w14:textId="77777777" w:rsidR="009F178F" w:rsidRDefault="009F178F" w:rsidP="00DA6F11"/>
    <w:p w14:paraId="14F00136" w14:textId="329249AD" w:rsidR="009F178F" w:rsidRDefault="009F178F" w:rsidP="000765A9">
      <w:pPr>
        <w:pStyle w:val="Heading2"/>
        <w:numPr>
          <w:ilvl w:val="0"/>
          <w:numId w:val="30"/>
        </w:numPr>
      </w:pPr>
      <w:bookmarkStart w:id="86" w:name="_Toc453165564"/>
      <w:r>
        <w:t>getNumberWorkers</w:t>
      </w:r>
      <w:bookmarkEnd w:id="86"/>
    </w:p>
    <w:p w14:paraId="3EDF2097" w14:textId="77777777" w:rsidR="009F178F" w:rsidRDefault="009F178F" w:rsidP="009F178F"/>
    <w:p w14:paraId="10F215C1" w14:textId="266EA393" w:rsidR="009F178F" w:rsidRPr="009F178F" w:rsidRDefault="009F178F" w:rsidP="009F178F">
      <w:r>
        <w:t>returns the available number of workers is parallel processing is used. Starts the parallel pool if not already started</w:t>
      </w:r>
      <w:r w:rsidR="00685E86">
        <w:t>. Always one worker/core is left for interactive computing</w:t>
      </w:r>
    </w:p>
    <w:p w14:paraId="22B05356" w14:textId="77777777" w:rsidR="00F83B7F" w:rsidRDefault="00F83B7F" w:rsidP="00F83B7F">
      <w:pPr>
        <w:jc w:val="both"/>
      </w:pPr>
    </w:p>
    <w:p w14:paraId="379427E9" w14:textId="77777777" w:rsidR="007556E5" w:rsidRDefault="007556E5" w:rsidP="00F83B7F">
      <w:pPr>
        <w:jc w:val="both"/>
      </w:pPr>
    </w:p>
    <w:p w14:paraId="49CBF81A" w14:textId="024BB02A" w:rsidR="007556E5" w:rsidRDefault="007556E5" w:rsidP="00F83B7F">
      <w:pPr>
        <w:jc w:val="both"/>
      </w:pPr>
      <w:r>
        <w:t>Then there are some functions, not used in the framework but helpful for down</w:t>
      </w:r>
      <w:r w:rsidR="00242492">
        <w:t xml:space="preserve"> </w:t>
      </w:r>
      <w:r>
        <w:t>sampling</w:t>
      </w:r>
    </w:p>
    <w:p w14:paraId="6329582B" w14:textId="77777777" w:rsidR="007556E5" w:rsidRDefault="007556E5" w:rsidP="00F83B7F">
      <w:pPr>
        <w:jc w:val="both"/>
      </w:pPr>
    </w:p>
    <w:p w14:paraId="288F7709" w14:textId="116C7F9A" w:rsidR="007556E5" w:rsidRDefault="007556E5" w:rsidP="000765A9">
      <w:pPr>
        <w:pStyle w:val="Heading2"/>
        <w:numPr>
          <w:ilvl w:val="0"/>
          <w:numId w:val="30"/>
        </w:numPr>
      </w:pPr>
      <w:bookmarkStart w:id="87" w:name="_Toc453165565"/>
      <w:r>
        <w:t>envelopDownSample</w:t>
      </w:r>
      <w:bookmarkEnd w:id="87"/>
    </w:p>
    <w:p w14:paraId="3B15075E" w14:textId="77777777" w:rsidR="00242492" w:rsidRDefault="00242492" w:rsidP="00242492"/>
    <w:p w14:paraId="30C87944" w14:textId="295EBB29" w:rsidR="00242492" w:rsidRDefault="00C33D89" w:rsidP="00242492">
      <w:pPr>
        <w:jc w:val="both"/>
      </w:pPr>
      <w:r>
        <w:t>t</w:t>
      </w:r>
      <w:r w:rsidR="00242492">
        <w:t>his function uses the original data and GRID to create and envelop DATA file and a GRID file which belongs to the envelop data. Files with the postfix _ENVELOP are generated</w:t>
      </w:r>
    </w:p>
    <w:p w14:paraId="47748999" w14:textId="77777777" w:rsidR="00242492" w:rsidRDefault="00242492" w:rsidP="00242492"/>
    <w:p w14:paraId="5CCF8F91" w14:textId="234662F5" w:rsidR="00242492" w:rsidRDefault="00242492" w:rsidP="00242492">
      <w:r>
        <w:tab/>
        <w:t>envelopDownSample(preDataFile,postDataFile</w:t>
      </w:r>
      <w:r w:rsidR="0011636B">
        <w:t>,gridFile,roiFile,downsamplefactor)</w:t>
      </w:r>
    </w:p>
    <w:p w14:paraId="5E4F1C88" w14:textId="77777777" w:rsidR="0011636B" w:rsidRDefault="0011636B" w:rsidP="00242492"/>
    <w:p w14:paraId="1C066AD8" w14:textId="345477BA" w:rsidR="0011636B" w:rsidRPr="00242492" w:rsidRDefault="0011636B" w:rsidP="00242492">
      <w:r>
        <w:t>with &lt;downsamplefactor&gt; a vector in format [ax lat ele] given the factor in each direction the original data is down-sampled</w:t>
      </w:r>
    </w:p>
    <w:p w14:paraId="75911E5C" w14:textId="77777777" w:rsidR="007556E5" w:rsidRDefault="007556E5" w:rsidP="00227087"/>
    <w:p w14:paraId="5B469566" w14:textId="2DA46D5B" w:rsidR="007556E5" w:rsidRDefault="007556E5" w:rsidP="000765A9">
      <w:pPr>
        <w:pStyle w:val="Heading2"/>
        <w:numPr>
          <w:ilvl w:val="0"/>
          <w:numId w:val="30"/>
        </w:numPr>
      </w:pPr>
      <w:bookmarkStart w:id="88" w:name="_Toc453165566"/>
      <w:r>
        <w:t>interpResult</w:t>
      </w:r>
      <w:bookmarkEnd w:id="88"/>
      <w:r>
        <w:tab/>
      </w:r>
    </w:p>
    <w:p w14:paraId="359F3BF0" w14:textId="77777777" w:rsidR="00C33D89" w:rsidRDefault="00C33D89" w:rsidP="00C33D89"/>
    <w:p w14:paraId="38CB47E5" w14:textId="6559C0FE" w:rsidR="00C33D89" w:rsidRDefault="00C33D89" w:rsidP="00C33D89">
      <w:pPr>
        <w:jc w:val="both"/>
      </w:pPr>
      <w:r>
        <w:t xml:space="preserve">this routine interpolates the displacements found on the down-sampled data (and down-sampled points were displacements should be calculated) to displacements for the original displacement points </w:t>
      </w:r>
    </w:p>
    <w:p w14:paraId="3F4DB3A1" w14:textId="77777777" w:rsidR="00C33D89" w:rsidRDefault="00C33D89" w:rsidP="00C33D89">
      <w:pPr>
        <w:jc w:val="both"/>
      </w:pPr>
    </w:p>
    <w:p w14:paraId="2E950925" w14:textId="2F783B72" w:rsidR="006B178D" w:rsidRDefault="00C33D89" w:rsidP="00B008D1">
      <w:pPr>
        <w:jc w:val="both"/>
      </w:pPr>
      <w:r>
        <w:tab/>
        <w:t>res = interpResult(ENV_RESfile,RAW_RESfile,ENV_GRIDfile,RAW_GRIDfile)</w:t>
      </w:r>
      <w:r w:rsidR="006B178D">
        <w:br w:type="page"/>
      </w:r>
    </w:p>
    <w:p w14:paraId="4C94B90D" w14:textId="063ABFBD" w:rsidR="006B178D" w:rsidRDefault="006B178D" w:rsidP="000765A9">
      <w:pPr>
        <w:pStyle w:val="Heading1"/>
        <w:numPr>
          <w:ilvl w:val="0"/>
          <w:numId w:val="27"/>
        </w:numPr>
      </w:pPr>
      <w:bookmarkStart w:id="89" w:name="_Toc453165567"/>
      <w:r>
        <w:lastRenderedPageBreak/>
        <w:t>General rules</w:t>
      </w:r>
      <w:bookmarkEnd w:id="89"/>
      <w:r>
        <w:t xml:space="preserve"> </w:t>
      </w:r>
    </w:p>
    <w:p w14:paraId="1A837E93" w14:textId="33310280" w:rsidR="00F83B7F" w:rsidRDefault="00F83B7F" w:rsidP="006B178D"/>
    <w:p w14:paraId="3CA41123" w14:textId="392C7A5A" w:rsidR="006B178D" w:rsidRDefault="006B178D" w:rsidP="000765A9">
      <w:pPr>
        <w:pStyle w:val="ListParagraph"/>
        <w:numPr>
          <w:ilvl w:val="0"/>
          <w:numId w:val="25"/>
        </w:numPr>
        <w:jc w:val="both"/>
      </w:pPr>
      <w:r>
        <w:t xml:space="preserve">the name of user defined functions should be clear and the intention of the function must be in the name e.g. </w:t>
      </w:r>
      <w:r w:rsidR="00A9768A">
        <w:t>&lt;parabolicPeakFinding&gt;</w:t>
      </w:r>
    </w:p>
    <w:p w14:paraId="70A1D6DA" w14:textId="77777777" w:rsidR="0089572D" w:rsidRDefault="0089572D" w:rsidP="0089572D">
      <w:pPr>
        <w:pStyle w:val="ListParagraph"/>
        <w:ind w:left="644"/>
        <w:jc w:val="both"/>
      </w:pPr>
    </w:p>
    <w:p w14:paraId="42D9D0CF" w14:textId="655FB787" w:rsidR="00A9768A" w:rsidRDefault="00A9768A" w:rsidP="000765A9">
      <w:pPr>
        <w:pStyle w:val="ListParagraph"/>
        <w:numPr>
          <w:ilvl w:val="0"/>
          <w:numId w:val="25"/>
        </w:numPr>
        <w:jc w:val="both"/>
      </w:pPr>
      <w:r>
        <w:t>naming of variables should be done using the Hungarian convention. First part of variable start lowercase, next words starts uppercase e.g. &lt;thisDummyVariable&gt;</w:t>
      </w:r>
    </w:p>
    <w:p w14:paraId="0BBC631B" w14:textId="77777777" w:rsidR="0089572D" w:rsidRDefault="0089572D" w:rsidP="0089572D">
      <w:pPr>
        <w:jc w:val="both"/>
      </w:pPr>
    </w:p>
    <w:p w14:paraId="2410B340" w14:textId="770E9A9A" w:rsidR="00A9768A" w:rsidRDefault="00A9768A" w:rsidP="000765A9">
      <w:pPr>
        <w:pStyle w:val="ListParagraph"/>
        <w:numPr>
          <w:ilvl w:val="0"/>
          <w:numId w:val="25"/>
        </w:numPr>
        <w:jc w:val="both"/>
      </w:pPr>
      <w:r>
        <w:t>if a function works only for 2D it should be postfixed with &lt;_2D&gt;, if it works only for 3D the postfix &lt;_3D&gt;.  For functions that works for 2D as well as 3D no postfix is requ</w:t>
      </w:r>
      <w:r w:rsidR="00E9367A">
        <w:t xml:space="preserve">ired. For instance  </w:t>
      </w:r>
      <w:r>
        <w:t>&lt;strainLSQSE_3D&gt; and &lt;RigidMedianFilter&gt;</w:t>
      </w:r>
    </w:p>
    <w:p w14:paraId="681E6D32" w14:textId="77777777" w:rsidR="0089572D" w:rsidRDefault="0089572D" w:rsidP="0089572D">
      <w:pPr>
        <w:jc w:val="both"/>
      </w:pPr>
    </w:p>
    <w:p w14:paraId="78282611" w14:textId="72885EE4" w:rsidR="00A9768A" w:rsidRDefault="00A9768A" w:rsidP="000765A9">
      <w:pPr>
        <w:pStyle w:val="ListParagraph"/>
        <w:numPr>
          <w:ilvl w:val="0"/>
          <w:numId w:val="25"/>
        </w:numPr>
        <w:jc w:val="both"/>
      </w:pPr>
      <w:r>
        <w:t xml:space="preserve">functions written by </w:t>
      </w:r>
      <w:r w:rsidR="000D58FF">
        <w:t xml:space="preserve">a </w:t>
      </w:r>
      <w:r>
        <w:t xml:space="preserve">researcher and that are </w:t>
      </w:r>
      <w:r w:rsidR="0089572D">
        <w:t>intended</w:t>
      </w:r>
      <w:r>
        <w:t xml:space="preserve"> to be included in the toolbox must be developed using the standard Matlab rules, headers, pre-allocation of data and so one. They should be “green”</w:t>
      </w:r>
    </w:p>
    <w:p w14:paraId="0BEAEE83" w14:textId="62239B14" w:rsidR="00266175" w:rsidRDefault="00A9768A" w:rsidP="00266175">
      <w:r>
        <w:br w:type="page"/>
      </w:r>
    </w:p>
    <w:p w14:paraId="6202397C" w14:textId="6F4A654D" w:rsidR="00B73318" w:rsidRDefault="00266175" w:rsidP="000765A9">
      <w:pPr>
        <w:pStyle w:val="Heading1"/>
        <w:numPr>
          <w:ilvl w:val="0"/>
          <w:numId w:val="27"/>
        </w:numPr>
      </w:pPr>
      <w:bookmarkStart w:id="90" w:name="_Toc453165568"/>
      <w:r>
        <w:lastRenderedPageBreak/>
        <w:t>example</w:t>
      </w:r>
      <w:r w:rsidR="00B73318">
        <w:t>s</w:t>
      </w:r>
      <w:bookmarkEnd w:id="90"/>
    </w:p>
    <w:p w14:paraId="419784DF" w14:textId="77777777" w:rsidR="00B73318" w:rsidRDefault="00B73318" w:rsidP="00B73318"/>
    <w:p w14:paraId="7B0BB4FC" w14:textId="2A143E45" w:rsidR="00B73318" w:rsidRPr="00B73318" w:rsidRDefault="00B73318" w:rsidP="00202C14">
      <w:r>
        <w:t>Below two examples are given. The first examples shows how to call the framework, the 2</w:t>
      </w:r>
      <w:r w:rsidRPr="00B73318">
        <w:rPr>
          <w:vertAlign w:val="superscript"/>
        </w:rPr>
        <w:t>nd</w:t>
      </w:r>
      <w:r>
        <w:t xml:space="preserve"> how </w:t>
      </w:r>
      <w:r w:rsidR="00202C14">
        <w:t>to create a parameter structure</w:t>
      </w:r>
    </w:p>
    <w:p w14:paraId="7DE64958" w14:textId="76B0DBCD" w:rsidR="00F34E5D" w:rsidRPr="00F34E5D" w:rsidRDefault="00B73318" w:rsidP="000765A9">
      <w:pPr>
        <w:pStyle w:val="Heading2"/>
        <w:numPr>
          <w:ilvl w:val="0"/>
          <w:numId w:val="31"/>
        </w:numPr>
      </w:pPr>
      <w:bookmarkStart w:id="91" w:name="_Toc453165569"/>
      <w:r>
        <w:t>calling the framework</w:t>
      </w:r>
      <w:bookmarkEnd w:id="91"/>
    </w:p>
    <w:p w14:paraId="6A70D83E" w14:textId="4E0C206D" w:rsidR="00B73318" w:rsidRPr="00B73318" w:rsidRDefault="00B73318" w:rsidP="00B73318">
      <w:pPr>
        <w:autoSpaceDE w:val="0"/>
        <w:autoSpaceDN w:val="0"/>
        <w:adjustRightInd w:val="0"/>
        <w:rPr>
          <w:rFonts w:ascii="Courier New" w:hAnsi="Courier New" w:cs="Courier New"/>
        </w:rPr>
      </w:pPr>
    </w:p>
    <w:p w14:paraId="0624B4A5"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some specific settings</w:t>
      </w:r>
    </w:p>
    <w:p w14:paraId="4932C38E"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xml:space="preserve"> </w:t>
      </w:r>
    </w:p>
    <w:p w14:paraId="3B84FF78"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if</w:t>
      </w:r>
      <w:r w:rsidRPr="00B73318">
        <w:rPr>
          <w:rFonts w:ascii="Courier New" w:hAnsi="Courier New" w:cs="Courier New"/>
          <w:color w:val="000000"/>
          <w:sz w:val="18"/>
          <w:szCs w:val="18"/>
        </w:rPr>
        <w:t xml:space="preserve"> ispc</w:t>
      </w:r>
    </w:p>
    <w:p w14:paraId="7849731C"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dataFolder = </w:t>
      </w:r>
      <w:r w:rsidRPr="00B73318">
        <w:rPr>
          <w:rFonts w:ascii="Courier New" w:hAnsi="Courier New" w:cs="Courier New"/>
          <w:color w:val="A020F0"/>
          <w:sz w:val="18"/>
          <w:szCs w:val="18"/>
        </w:rPr>
        <w:t>'u:\My Work in Progress\strainTest\strainMusic\'</w:t>
      </w:r>
      <w:r w:rsidRPr="00B73318">
        <w:rPr>
          <w:rFonts w:ascii="Courier New" w:hAnsi="Courier New" w:cs="Courier New"/>
          <w:color w:val="000000"/>
          <w:sz w:val="18"/>
          <w:szCs w:val="18"/>
        </w:rPr>
        <w:t>;</w:t>
      </w:r>
    </w:p>
    <w:p w14:paraId="34D1F52E"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addpath(</w:t>
      </w:r>
      <w:r w:rsidRPr="00B73318">
        <w:rPr>
          <w:rFonts w:ascii="Courier New" w:hAnsi="Courier New" w:cs="Courier New"/>
          <w:color w:val="A020F0"/>
          <w:sz w:val="18"/>
          <w:szCs w:val="18"/>
        </w:rPr>
        <w:t>'u:\My Matlab\strainMusic'</w:t>
      </w:r>
      <w:r w:rsidRPr="00B73318">
        <w:rPr>
          <w:rFonts w:ascii="Courier New" w:hAnsi="Courier New" w:cs="Courier New"/>
          <w:color w:val="000000"/>
          <w:sz w:val="18"/>
          <w:szCs w:val="18"/>
        </w:rPr>
        <w:t>);</w:t>
      </w:r>
    </w:p>
    <w:p w14:paraId="75B7B0DC"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end</w:t>
      </w:r>
    </w:p>
    <w:p w14:paraId="2308EF3F"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28CEF92A"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if</w:t>
      </w:r>
      <w:r w:rsidRPr="00B73318">
        <w:rPr>
          <w:rFonts w:ascii="Courier New" w:hAnsi="Courier New" w:cs="Courier New"/>
          <w:color w:val="000000"/>
          <w:sz w:val="18"/>
          <w:szCs w:val="18"/>
        </w:rPr>
        <w:t xml:space="preserve"> ismac</w:t>
      </w:r>
    </w:p>
    <w:p w14:paraId="2739795B" w14:textId="6654615A"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dataFolder = </w:t>
      </w:r>
      <w:r w:rsidRPr="00B73318">
        <w:rPr>
          <w:rFonts w:ascii="Courier New" w:hAnsi="Courier New" w:cs="Courier New"/>
          <w:color w:val="A020F0"/>
          <w:sz w:val="18"/>
          <w:szCs w:val="18"/>
        </w:rPr>
        <w:t>'/Users/ja</w:t>
      </w:r>
      <w:r>
        <w:rPr>
          <w:rFonts w:ascii="Courier New" w:hAnsi="Courier New" w:cs="Courier New"/>
          <w:color w:val="A020F0"/>
          <w:sz w:val="18"/>
          <w:szCs w:val="18"/>
        </w:rPr>
        <w:t>n</w:t>
      </w:r>
      <w:r w:rsidRPr="00B73318">
        <w:rPr>
          <w:rFonts w:ascii="Courier New" w:hAnsi="Courier New" w:cs="Courier New"/>
          <w:color w:val="A020F0"/>
          <w:sz w:val="18"/>
          <w:szCs w:val="18"/>
        </w:rPr>
        <w:t>/My Work in Progress/strainTest/strainMusic/'</w:t>
      </w:r>
      <w:r w:rsidRPr="00B73318">
        <w:rPr>
          <w:rFonts w:ascii="Courier New" w:hAnsi="Courier New" w:cs="Courier New"/>
          <w:color w:val="000000"/>
          <w:sz w:val="18"/>
          <w:szCs w:val="18"/>
        </w:rPr>
        <w:t>;</w:t>
      </w:r>
    </w:p>
    <w:p w14:paraId="62F15B44" w14:textId="63952F6D"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addpath(</w:t>
      </w:r>
      <w:r>
        <w:rPr>
          <w:rFonts w:ascii="Courier New" w:hAnsi="Courier New" w:cs="Courier New"/>
          <w:color w:val="A020F0"/>
          <w:sz w:val="18"/>
          <w:szCs w:val="18"/>
        </w:rPr>
        <w:t>'/Users/jan/</w:t>
      </w:r>
      <w:r w:rsidRPr="00B73318">
        <w:rPr>
          <w:rFonts w:ascii="Courier New" w:hAnsi="Courier New" w:cs="Courier New"/>
          <w:color w:val="A020F0"/>
          <w:sz w:val="18"/>
          <w:szCs w:val="18"/>
        </w:rPr>
        <w:t>My Matlab/strainMusic'</w:t>
      </w:r>
      <w:r w:rsidRPr="00B73318">
        <w:rPr>
          <w:rFonts w:ascii="Courier New" w:hAnsi="Courier New" w:cs="Courier New"/>
          <w:color w:val="000000"/>
          <w:sz w:val="18"/>
          <w:szCs w:val="18"/>
        </w:rPr>
        <w:t>);</w:t>
      </w:r>
    </w:p>
    <w:p w14:paraId="60473D48" w14:textId="77777777" w:rsidR="00B73318" w:rsidRPr="00EA448E"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EA448E">
        <w:rPr>
          <w:rFonts w:ascii="Courier New" w:hAnsi="Courier New" w:cs="Courier New"/>
          <w:color w:val="0000FF"/>
          <w:sz w:val="18"/>
          <w:szCs w:val="18"/>
        </w:rPr>
        <w:t>end</w:t>
      </w:r>
    </w:p>
    <w:p w14:paraId="13BA4A69" w14:textId="43D3719A" w:rsidR="00B73318" w:rsidRPr="00B73318" w:rsidRDefault="00B73318" w:rsidP="00B73318">
      <w:pPr>
        <w:autoSpaceDE w:val="0"/>
        <w:autoSpaceDN w:val="0"/>
        <w:adjustRightInd w:val="0"/>
        <w:rPr>
          <w:rFonts w:ascii="Courier New" w:hAnsi="Courier New" w:cs="Courier New"/>
          <w:sz w:val="18"/>
          <w:szCs w:val="18"/>
        </w:rPr>
      </w:pPr>
    </w:p>
    <w:p w14:paraId="6CC55451"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PREFILE = [dataFolder </w:t>
      </w:r>
      <w:r w:rsidRPr="00B73318">
        <w:rPr>
          <w:rFonts w:ascii="Courier New" w:hAnsi="Courier New" w:cs="Courier New"/>
          <w:color w:val="A020F0"/>
          <w:sz w:val="18"/>
          <w:szCs w:val="18"/>
        </w:rPr>
        <w:t>'US_test3d_1e-05ax_disp_00001.mat'</w:t>
      </w:r>
      <w:r w:rsidRPr="00B73318">
        <w:rPr>
          <w:rFonts w:ascii="Courier New" w:hAnsi="Courier New" w:cs="Courier New"/>
          <w:color w:val="000000"/>
          <w:sz w:val="18"/>
          <w:szCs w:val="18"/>
        </w:rPr>
        <w:t>];</w:t>
      </w:r>
    </w:p>
    <w:p w14:paraId="69408DC7"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POSTFILE = [dataFolder </w:t>
      </w:r>
      <w:r w:rsidRPr="00B73318">
        <w:rPr>
          <w:rFonts w:ascii="Courier New" w:hAnsi="Courier New" w:cs="Courier New"/>
          <w:color w:val="A020F0"/>
          <w:sz w:val="18"/>
          <w:szCs w:val="18"/>
        </w:rPr>
        <w:t>'US_test3d_1e-05ax_disp_00002.mat'</w:t>
      </w:r>
      <w:r w:rsidRPr="00B73318">
        <w:rPr>
          <w:rFonts w:ascii="Courier New" w:hAnsi="Courier New" w:cs="Courier New"/>
          <w:color w:val="000000"/>
          <w:sz w:val="18"/>
          <w:szCs w:val="18"/>
        </w:rPr>
        <w:t>];</w:t>
      </w:r>
    </w:p>
    <w:p w14:paraId="6C8BE9ED"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PARAMFILE = [dataFolder </w:t>
      </w:r>
      <w:r w:rsidRPr="00B73318">
        <w:rPr>
          <w:rFonts w:ascii="Courier New" w:hAnsi="Courier New" w:cs="Courier New"/>
          <w:color w:val="A020F0"/>
          <w:sz w:val="18"/>
          <w:szCs w:val="18"/>
        </w:rPr>
        <w:t>'PARAM_test3dDisp.mat'</w:t>
      </w:r>
      <w:r w:rsidRPr="00B73318">
        <w:rPr>
          <w:rFonts w:ascii="Courier New" w:hAnsi="Courier New" w:cs="Courier New"/>
          <w:color w:val="000000"/>
          <w:sz w:val="18"/>
          <w:szCs w:val="18"/>
        </w:rPr>
        <w:t>];</w:t>
      </w:r>
    </w:p>
    <w:p w14:paraId="4E9A12BF"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ROIFILE = [dataFolder </w:t>
      </w:r>
      <w:r w:rsidRPr="00B73318">
        <w:rPr>
          <w:rFonts w:ascii="Courier New" w:hAnsi="Courier New" w:cs="Courier New"/>
          <w:color w:val="A020F0"/>
          <w:sz w:val="18"/>
          <w:szCs w:val="18"/>
        </w:rPr>
        <w:t>'ROI_test3d_1e-05ax_disp_00002.mat'</w:t>
      </w:r>
      <w:r w:rsidRPr="00B73318">
        <w:rPr>
          <w:rFonts w:ascii="Courier New" w:hAnsi="Courier New" w:cs="Courier New"/>
          <w:color w:val="000000"/>
          <w:sz w:val="18"/>
          <w:szCs w:val="18"/>
        </w:rPr>
        <w:t>];</w:t>
      </w:r>
    </w:p>
    <w:p w14:paraId="07CE07BA"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GRIDFILE = [dataFolder </w:t>
      </w:r>
      <w:r w:rsidRPr="00B73318">
        <w:rPr>
          <w:rFonts w:ascii="Courier New" w:hAnsi="Courier New" w:cs="Courier New"/>
          <w:color w:val="A020F0"/>
          <w:sz w:val="18"/>
          <w:szCs w:val="18"/>
        </w:rPr>
        <w:t>'GRID_test3dDisp.mat'</w:t>
      </w:r>
      <w:r w:rsidRPr="00B73318">
        <w:rPr>
          <w:rFonts w:ascii="Courier New" w:hAnsi="Courier New" w:cs="Courier New"/>
          <w:color w:val="000000"/>
          <w:sz w:val="18"/>
          <w:szCs w:val="18"/>
        </w:rPr>
        <w:t>];</w:t>
      </w:r>
    </w:p>
    <w:p w14:paraId="060B11FD"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RESFILE = [dataFolder </w:t>
      </w:r>
      <w:r w:rsidRPr="00B73318">
        <w:rPr>
          <w:rFonts w:ascii="Courier New" w:hAnsi="Courier New" w:cs="Courier New"/>
          <w:color w:val="A020F0"/>
          <w:sz w:val="18"/>
          <w:szCs w:val="18"/>
        </w:rPr>
        <w:t>'RES_test3d_1e-05ax_00001_00002.mat'</w:t>
      </w:r>
      <w:r w:rsidRPr="00B73318">
        <w:rPr>
          <w:rFonts w:ascii="Courier New" w:hAnsi="Courier New" w:cs="Courier New"/>
          <w:color w:val="000000"/>
          <w:sz w:val="18"/>
          <w:szCs w:val="18"/>
        </w:rPr>
        <w:t>];</w:t>
      </w:r>
    </w:p>
    <w:p w14:paraId="71BDB8DA"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166967E7"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and run the algorithm</w:t>
      </w:r>
    </w:p>
    <w:p w14:paraId="64C3C130"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xml:space="preserve"> </w:t>
      </w:r>
    </w:p>
    <w:p w14:paraId="44D73816"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res = strainMusic(PREFILE,POSTFILE,PARAMFILE,ROIFILE,GRIDFILE,RESFILE);</w:t>
      </w:r>
    </w:p>
    <w:p w14:paraId="0F8F822E"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0F81DE8E"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and remove some stuff</w:t>
      </w:r>
    </w:p>
    <w:p w14:paraId="044397C6"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xml:space="preserve"> </w:t>
      </w:r>
    </w:p>
    <w:p w14:paraId="30224486"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if</w:t>
      </w:r>
      <w:r w:rsidRPr="00B73318">
        <w:rPr>
          <w:rFonts w:ascii="Courier New" w:hAnsi="Courier New" w:cs="Courier New"/>
          <w:color w:val="000000"/>
          <w:sz w:val="18"/>
          <w:szCs w:val="18"/>
        </w:rPr>
        <w:t xml:space="preserve"> ispc</w:t>
      </w:r>
    </w:p>
    <w:p w14:paraId="2DAB87FF"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rmpath(</w:t>
      </w:r>
      <w:r w:rsidRPr="00B73318">
        <w:rPr>
          <w:rFonts w:ascii="Courier New" w:hAnsi="Courier New" w:cs="Courier New"/>
          <w:color w:val="A020F0"/>
          <w:sz w:val="18"/>
          <w:szCs w:val="18"/>
        </w:rPr>
        <w:t>'u:\My Matlab\strainMusic'</w:t>
      </w:r>
      <w:r w:rsidRPr="00B73318">
        <w:rPr>
          <w:rFonts w:ascii="Courier New" w:hAnsi="Courier New" w:cs="Courier New"/>
          <w:color w:val="000000"/>
          <w:sz w:val="18"/>
          <w:szCs w:val="18"/>
        </w:rPr>
        <w:t>);</w:t>
      </w:r>
    </w:p>
    <w:p w14:paraId="288D07C5"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end</w:t>
      </w:r>
    </w:p>
    <w:p w14:paraId="456FEB01"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7197686A" w14:textId="77777777"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if</w:t>
      </w:r>
      <w:r w:rsidRPr="00B73318">
        <w:rPr>
          <w:rFonts w:ascii="Courier New" w:hAnsi="Courier New" w:cs="Courier New"/>
          <w:color w:val="000000"/>
          <w:sz w:val="18"/>
          <w:szCs w:val="18"/>
        </w:rPr>
        <w:t xml:space="preserve"> ismac</w:t>
      </w:r>
    </w:p>
    <w:p w14:paraId="588DAFA7" w14:textId="6E58FA4B" w:rsidR="00B73318" w:rsidRPr="00B73318" w:rsidRDefault="00B73318" w:rsidP="00B73318">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rmpath(</w:t>
      </w:r>
      <w:r>
        <w:rPr>
          <w:rFonts w:ascii="Courier New" w:hAnsi="Courier New" w:cs="Courier New"/>
          <w:color w:val="A020F0"/>
          <w:sz w:val="18"/>
          <w:szCs w:val="18"/>
        </w:rPr>
        <w:t>'/Users/jan/</w:t>
      </w:r>
      <w:r w:rsidRPr="00B73318">
        <w:rPr>
          <w:rFonts w:ascii="Courier New" w:hAnsi="Courier New" w:cs="Courier New"/>
          <w:color w:val="A020F0"/>
          <w:sz w:val="18"/>
          <w:szCs w:val="18"/>
        </w:rPr>
        <w:t>My Matlab/strainMusic'</w:t>
      </w:r>
      <w:r w:rsidRPr="00B73318">
        <w:rPr>
          <w:rFonts w:ascii="Courier New" w:hAnsi="Courier New" w:cs="Courier New"/>
          <w:color w:val="000000"/>
          <w:sz w:val="18"/>
          <w:szCs w:val="18"/>
        </w:rPr>
        <w:t>);</w:t>
      </w:r>
    </w:p>
    <w:p w14:paraId="4E989154" w14:textId="77777777" w:rsidR="00B73318" w:rsidRPr="00B73318" w:rsidRDefault="00B73318" w:rsidP="00B73318">
      <w:pPr>
        <w:autoSpaceDE w:val="0"/>
        <w:autoSpaceDN w:val="0"/>
        <w:adjustRightInd w:val="0"/>
        <w:rPr>
          <w:rFonts w:ascii="Courier New" w:hAnsi="Courier New" w:cs="Courier New"/>
          <w:sz w:val="18"/>
          <w:szCs w:val="18"/>
          <w:lang w:val="nl-NL"/>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lang w:val="nl-NL"/>
        </w:rPr>
        <w:t>end</w:t>
      </w:r>
    </w:p>
    <w:p w14:paraId="53A0A3FC" w14:textId="0D6C9610" w:rsidR="00B73318" w:rsidRPr="00B73318" w:rsidRDefault="00B73318" w:rsidP="00946EFD">
      <w:pPr>
        <w:pStyle w:val="Heading2"/>
        <w:ind w:firstLine="45"/>
        <w:rPr>
          <w:sz w:val="18"/>
          <w:szCs w:val="18"/>
        </w:rPr>
      </w:pPr>
    </w:p>
    <w:p w14:paraId="79ED438D" w14:textId="000BAE42" w:rsidR="00F34E5D" w:rsidRDefault="00266175" w:rsidP="000765A9">
      <w:pPr>
        <w:pStyle w:val="Heading2"/>
        <w:numPr>
          <w:ilvl w:val="0"/>
          <w:numId w:val="31"/>
        </w:numPr>
      </w:pPr>
      <w:bookmarkStart w:id="92" w:name="_Toc453165570"/>
      <w:r>
        <w:t>param structure</w:t>
      </w:r>
      <w:bookmarkEnd w:id="92"/>
    </w:p>
    <w:p w14:paraId="11BE8702" w14:textId="77777777" w:rsidR="00F34E5D" w:rsidRPr="00F34E5D" w:rsidRDefault="00F34E5D" w:rsidP="00F34E5D"/>
    <w:p w14:paraId="7E417654" w14:textId="79D0864A" w:rsidR="001E4210" w:rsidRPr="001E4210" w:rsidRDefault="001E4210" w:rsidP="001E4210">
      <w:pPr>
        <w:autoSpaceDE w:val="0"/>
        <w:autoSpaceDN w:val="0"/>
        <w:adjustRightInd w:val="0"/>
        <w:rPr>
          <w:rFonts w:ascii="Courier New" w:hAnsi="Courier New" w:cs="Courier New"/>
        </w:rPr>
      </w:pPr>
    </w:p>
    <w:p w14:paraId="30656DD3"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example to build a PARAM file for 3 compund angles</w:t>
      </w:r>
    </w:p>
    <w:p w14:paraId="3E33147D"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228B22"/>
          <w:sz w:val="18"/>
          <w:szCs w:val="18"/>
        </w:rPr>
        <w:t xml:space="preserve"> </w:t>
      </w:r>
    </w:p>
    <w:p w14:paraId="48A5DB46"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nrAngles = 3;</w:t>
      </w:r>
    </w:p>
    <w:p w14:paraId="1DD9DA6F"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no_iter = 2;</w:t>
      </w:r>
    </w:p>
    <w:p w14:paraId="499D8B2C"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3BF0EF53"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for</w:t>
      </w:r>
      <w:r w:rsidRPr="00B73318">
        <w:rPr>
          <w:rFonts w:ascii="Courier New" w:hAnsi="Courier New" w:cs="Courier New"/>
          <w:color w:val="000000"/>
          <w:sz w:val="18"/>
          <w:szCs w:val="18"/>
        </w:rPr>
        <w:t xml:space="preserve"> iAngle = 1:nrAngles</w:t>
      </w:r>
    </w:p>
    <w:p w14:paraId="251A22E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76BA23B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set the number of iterations and the signaltype. First iteration is</w:t>
      </w:r>
    </w:p>
    <w:p w14:paraId="5DF983A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enveloppe and second RF data (no downsampling)</w:t>
      </w:r>
    </w:p>
    <w:p w14:paraId="483CFC94"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66B2A237"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PARAM{iAngle}.no_iter = 2;</w:t>
      </w:r>
    </w:p>
    <w:p w14:paraId="6E05F9C2"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PARAM{iAngle}.signaltype = {</w:t>
      </w:r>
      <w:r w:rsidRPr="00B73318">
        <w:rPr>
          <w:rFonts w:ascii="Courier New" w:hAnsi="Courier New" w:cs="Courier New"/>
          <w:color w:val="A020F0"/>
          <w:sz w:val="18"/>
          <w:szCs w:val="18"/>
        </w:rPr>
        <w:t>'ENV'</w:t>
      </w:r>
      <w:r w:rsidRPr="00B73318">
        <w:rPr>
          <w:rFonts w:ascii="Courier New" w:hAnsi="Courier New" w:cs="Courier New"/>
          <w:color w:val="000000"/>
          <w:sz w:val="18"/>
          <w:szCs w:val="18"/>
        </w:rPr>
        <w:t xml:space="preserve"> </w:t>
      </w:r>
      <w:r w:rsidRPr="00B73318">
        <w:rPr>
          <w:rFonts w:ascii="Courier New" w:hAnsi="Courier New" w:cs="Courier New"/>
          <w:color w:val="A020F0"/>
          <w:sz w:val="18"/>
          <w:szCs w:val="18"/>
        </w:rPr>
        <w:t>'RAW'</w:t>
      </w:r>
      <w:r w:rsidRPr="00B73318">
        <w:rPr>
          <w:rFonts w:ascii="Courier New" w:hAnsi="Courier New" w:cs="Courier New"/>
          <w:color w:val="000000"/>
          <w:sz w:val="18"/>
          <w:szCs w:val="18"/>
        </w:rPr>
        <w:t>};</w:t>
      </w:r>
    </w:p>
    <w:p w14:paraId="764B8940"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PARAM{iAngle}.downsampling = [];</w:t>
      </w:r>
    </w:p>
    <w:p w14:paraId="4ADD4D2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2DDBBEB6" w14:textId="59C07857" w:rsidR="001E4210" w:rsidRPr="00B73318" w:rsidRDefault="001E4210" w:rsidP="001E4210">
      <w:pPr>
        <w:autoSpaceDE w:val="0"/>
        <w:autoSpaceDN w:val="0"/>
        <w:adjustRightInd w:val="0"/>
        <w:ind w:left="284"/>
        <w:rPr>
          <w:rFonts w:ascii="Courier New" w:hAnsi="Courier New" w:cs="Courier New"/>
          <w:color w:val="228B22"/>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we use in the firt iteration the standard template/kernels as</w:t>
      </w:r>
    </w:p>
    <w:p w14:paraId="62DC7A92" w14:textId="77777777" w:rsidR="001E4210" w:rsidRPr="00B73318" w:rsidRDefault="001E4210" w:rsidP="001E4210">
      <w:pPr>
        <w:autoSpaceDE w:val="0"/>
        <w:autoSpaceDN w:val="0"/>
        <w:adjustRightInd w:val="0"/>
        <w:ind w:left="284"/>
        <w:rPr>
          <w:rFonts w:ascii="Courier New" w:hAnsi="Courier New" w:cs="Courier New"/>
          <w:color w:val="228B22"/>
          <w:sz w:val="18"/>
          <w:szCs w:val="18"/>
        </w:rPr>
      </w:pPr>
      <w:r w:rsidRPr="00B73318">
        <w:rPr>
          <w:rFonts w:ascii="Courier New" w:hAnsi="Courier New" w:cs="Courier New"/>
          <w:color w:val="228B22"/>
          <w:sz w:val="18"/>
          <w:szCs w:val="18"/>
        </w:rPr>
        <w:t xml:space="preserve">  % programmed in the function &lt;rigidBlockMatch and in the second the      </w:t>
      </w:r>
    </w:p>
    <w:p w14:paraId="1C10F41B" w14:textId="77777777" w:rsidR="001E4210" w:rsidRPr="00B73318" w:rsidRDefault="001E4210" w:rsidP="001E4210">
      <w:pPr>
        <w:autoSpaceDE w:val="0"/>
        <w:autoSpaceDN w:val="0"/>
        <w:adjustRightInd w:val="0"/>
        <w:ind w:left="284"/>
        <w:rPr>
          <w:rFonts w:ascii="Courier New" w:hAnsi="Courier New" w:cs="Courier New"/>
          <w:color w:val="228B22"/>
          <w:sz w:val="18"/>
          <w:szCs w:val="18"/>
        </w:rPr>
      </w:pPr>
      <w:r w:rsidRPr="00B73318">
        <w:rPr>
          <w:rFonts w:ascii="Courier New" w:hAnsi="Courier New" w:cs="Courier New"/>
          <w:color w:val="228B22"/>
          <w:sz w:val="18"/>
          <w:szCs w:val="18"/>
        </w:rPr>
        <w:t xml:space="preserve">  % freeshape mode (as descibed in the thesis of Richard Lopata). Both       </w:t>
      </w:r>
    </w:p>
    <w:p w14:paraId="32E02654" w14:textId="34659574" w:rsidR="001E4210" w:rsidRPr="00B73318" w:rsidRDefault="001E4210" w:rsidP="001E4210">
      <w:pPr>
        <w:autoSpaceDE w:val="0"/>
        <w:autoSpaceDN w:val="0"/>
        <w:adjustRightInd w:val="0"/>
        <w:ind w:left="284"/>
        <w:rPr>
          <w:rFonts w:ascii="Courier New" w:hAnsi="Courier New" w:cs="Courier New"/>
          <w:sz w:val="18"/>
          <w:szCs w:val="18"/>
        </w:rPr>
      </w:pPr>
      <w:r w:rsidRPr="00B73318">
        <w:rPr>
          <w:rFonts w:ascii="Courier New" w:hAnsi="Courier New" w:cs="Courier New"/>
          <w:color w:val="228B22"/>
          <w:sz w:val="18"/>
          <w:szCs w:val="18"/>
        </w:rPr>
        <w:t xml:space="preserve">  % function has a</w:t>
      </w:r>
      <w:r w:rsidRPr="00B73318">
        <w:rPr>
          <w:rFonts w:ascii="Courier New" w:hAnsi="Courier New" w:cs="Courier New"/>
          <w:sz w:val="18"/>
          <w:szCs w:val="18"/>
        </w:rPr>
        <w:t xml:space="preserve"> </w:t>
      </w:r>
      <w:r w:rsidRPr="00B73318">
        <w:rPr>
          <w:rFonts w:ascii="Courier New" w:hAnsi="Courier New" w:cs="Courier New"/>
          <w:color w:val="228B22"/>
          <w:sz w:val="18"/>
          <w:szCs w:val="18"/>
        </w:rPr>
        <w:t>&lt;window&gt; and &lt;max_disp&gt; parameter</w:t>
      </w:r>
    </w:p>
    <w:p w14:paraId="5C2B42D9"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02B072F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lastRenderedPageBreak/>
        <w:t xml:space="preserve">    PARAM{iAngle}.ccf_blockmatch(1).func = @rigidBlockMatch;</w:t>
      </w:r>
    </w:p>
    <w:p w14:paraId="463782C3"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PARAM{iAngle}.ccf_blockmatch(1).additional.window = [13 5];</w:t>
      </w:r>
    </w:p>
    <w:p w14:paraId="5AA0578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PARAM{iAngle}.ccf_blockmatch(1).additional.max_disp = [220 1];</w:t>
      </w:r>
    </w:p>
    <w:p w14:paraId="544B6522"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6B73A9EF"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PARAM{iAngle}.ccf_blockmatch(1).func = @freeshapeBlockMatch;</w:t>
      </w:r>
    </w:p>
    <w:p w14:paraId="4F4B14D5"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PARAM{iAngle}.ccf_blockmatch(1).additional.window = [6 5];</w:t>
      </w:r>
    </w:p>
    <w:p w14:paraId="0E6B1582"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PARAM{iAngle}.ccf_blockmatch(1).additional.max_disp = [110 1];</w:t>
      </w:r>
    </w:p>
    <w:p w14:paraId="3D24E5CF"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4B90F7E9"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for finding the maximum shift we use the normalized cross-correlation</w:t>
      </w:r>
    </w:p>
    <w:p w14:paraId="13838AF3"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function as developed by Piotr Dollar. Use all available cores</w:t>
      </w:r>
    </w:p>
    <w:p w14:paraId="387655EF"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2ECB7A82"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for</w:t>
      </w:r>
      <w:r w:rsidRPr="00B73318">
        <w:rPr>
          <w:rFonts w:ascii="Courier New" w:hAnsi="Courier New" w:cs="Courier New"/>
          <w:color w:val="000000"/>
          <w:sz w:val="18"/>
          <w:szCs w:val="18"/>
        </w:rPr>
        <w:t xml:space="preserve"> i=1:no_iter</w:t>
      </w:r>
    </w:p>
    <w:p w14:paraId="4F27880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3A9AFE64"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PARAM{iAngle}.ccf_method(i).func = @normXcorrPiotr;</w:t>
      </w:r>
    </w:p>
    <w:p w14:paraId="671E077C"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PARAM{iAngle}.ccf_method{i).additional.ncores = [];</w:t>
      </w:r>
    </w:p>
    <w:p w14:paraId="061212FE"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7E6F3FCF" w14:textId="77777777" w:rsidR="001E4210" w:rsidRPr="00EA448E"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EA448E">
        <w:rPr>
          <w:rFonts w:ascii="Courier New" w:hAnsi="Courier New" w:cs="Courier New"/>
          <w:color w:val="0000FF"/>
          <w:sz w:val="18"/>
          <w:szCs w:val="18"/>
        </w:rPr>
        <w:t>end</w:t>
      </w:r>
    </w:p>
    <w:p w14:paraId="0CEFE87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6AB668F5" w14:textId="168CF000"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00AF264E">
        <w:rPr>
          <w:rFonts w:ascii="Courier New" w:hAnsi="Courier New" w:cs="Courier New"/>
          <w:color w:val="228B22"/>
          <w:sz w:val="18"/>
          <w:szCs w:val="18"/>
        </w:rPr>
        <w:t>% a standard a parabolicFit</w:t>
      </w:r>
      <w:r w:rsidRPr="00B73318">
        <w:rPr>
          <w:rFonts w:ascii="Courier New" w:hAnsi="Courier New" w:cs="Courier New"/>
          <w:color w:val="228B22"/>
          <w:sz w:val="18"/>
          <w:szCs w:val="18"/>
        </w:rPr>
        <w:t xml:space="preserve"> function is used for peak interpolation in both </w:t>
      </w:r>
    </w:p>
    <w:p w14:paraId="72E57AA2" w14:textId="77777777" w:rsidR="001E4210" w:rsidRPr="00331012"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331012">
        <w:rPr>
          <w:rFonts w:ascii="Courier New" w:hAnsi="Courier New" w:cs="Courier New"/>
          <w:color w:val="228B22"/>
          <w:sz w:val="18"/>
          <w:szCs w:val="18"/>
        </w:rPr>
        <w:t>% iterations.</w:t>
      </w:r>
    </w:p>
    <w:p w14:paraId="689E8DD0"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25B3533C" w14:textId="232970DD"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w:t>
      </w:r>
      <w:r w:rsidR="00AF264E">
        <w:rPr>
          <w:rFonts w:ascii="Courier New" w:hAnsi="Courier New" w:cs="Courier New"/>
          <w:color w:val="000000"/>
          <w:sz w:val="18"/>
          <w:szCs w:val="18"/>
        </w:rPr>
        <w:t>_peakinterp(1).func = @parabolicFit</w:t>
      </w:r>
      <w:r w:rsidRPr="00B73318">
        <w:rPr>
          <w:rFonts w:ascii="Courier New" w:hAnsi="Courier New" w:cs="Courier New"/>
          <w:color w:val="000000"/>
          <w:sz w:val="18"/>
          <w:szCs w:val="18"/>
        </w:rPr>
        <w:t>;</w:t>
      </w:r>
    </w:p>
    <w:p w14:paraId="6B8CE323"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PARAM{iAngle}.ccf_peakinterp(1).additional = [];</w:t>
      </w:r>
    </w:p>
    <w:p w14:paraId="16F2945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7332040E" w14:textId="101E4D30"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w:t>
      </w:r>
      <w:r w:rsidR="00AF264E">
        <w:rPr>
          <w:rFonts w:ascii="Courier New" w:hAnsi="Courier New" w:cs="Courier New"/>
          <w:color w:val="000000"/>
          <w:sz w:val="18"/>
          <w:szCs w:val="18"/>
        </w:rPr>
        <w:t>_peakinterp(2).func = @parabolicFit</w:t>
      </w:r>
      <w:r w:rsidRPr="00B73318">
        <w:rPr>
          <w:rFonts w:ascii="Courier New" w:hAnsi="Courier New" w:cs="Courier New"/>
          <w:color w:val="000000"/>
          <w:sz w:val="18"/>
          <w:szCs w:val="18"/>
        </w:rPr>
        <w:t>;</w:t>
      </w:r>
    </w:p>
    <w:p w14:paraId="60D2723D"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PARAM{iAngle}.ccf_peakinterp(2).additional = [];</w:t>
      </w:r>
    </w:p>
    <w:p w14:paraId="04757065"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28658B30"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we use a filter, implemented in the function &lt;RigidMedian&gt; in both</w:t>
      </w:r>
    </w:p>
    <w:p w14:paraId="5A9988A0" w14:textId="77777777" w:rsidR="001E4210" w:rsidRPr="00331012"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xml:space="preserve">% axial and lateral direction. Only 3 cores are used. </w:t>
      </w:r>
      <w:r w:rsidRPr="00331012">
        <w:rPr>
          <w:rFonts w:ascii="Courier New" w:hAnsi="Courier New" w:cs="Courier New"/>
          <w:color w:val="228B22"/>
          <w:sz w:val="18"/>
          <w:szCs w:val="18"/>
        </w:rPr>
        <w:t>Kernel is given</w:t>
      </w:r>
    </w:p>
    <w:p w14:paraId="4F1B5A4F" w14:textId="77777777" w:rsidR="001E4210" w:rsidRPr="00331012" w:rsidRDefault="001E4210" w:rsidP="001E4210">
      <w:pPr>
        <w:autoSpaceDE w:val="0"/>
        <w:autoSpaceDN w:val="0"/>
        <w:adjustRightInd w:val="0"/>
        <w:rPr>
          <w:rFonts w:ascii="Courier New" w:hAnsi="Courier New" w:cs="Courier New"/>
          <w:sz w:val="18"/>
          <w:szCs w:val="18"/>
        </w:rPr>
      </w:pPr>
      <w:r w:rsidRPr="00331012">
        <w:rPr>
          <w:rFonts w:ascii="Courier New" w:hAnsi="Courier New" w:cs="Courier New"/>
          <w:color w:val="000000"/>
          <w:sz w:val="18"/>
          <w:szCs w:val="18"/>
        </w:rPr>
        <w:t xml:space="preserve">    </w:t>
      </w:r>
      <w:r w:rsidRPr="00331012">
        <w:rPr>
          <w:rFonts w:ascii="Courier New" w:hAnsi="Courier New" w:cs="Courier New"/>
          <w:color w:val="228B22"/>
          <w:sz w:val="18"/>
          <w:szCs w:val="18"/>
        </w:rPr>
        <w:t>% in mtr</w:t>
      </w:r>
    </w:p>
    <w:p w14:paraId="67647006"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132A8287"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for</w:t>
      </w:r>
      <w:r w:rsidRPr="00B73318">
        <w:rPr>
          <w:rFonts w:ascii="Courier New" w:hAnsi="Courier New" w:cs="Courier New"/>
          <w:color w:val="000000"/>
          <w:sz w:val="18"/>
          <w:szCs w:val="18"/>
        </w:rPr>
        <w:t xml:space="preserve"> i=1:no_iter</w:t>
      </w:r>
    </w:p>
    <w:p w14:paraId="60DE418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49855CC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PARAM{iAngle}.axfilter(i).func = @rigidMedianFilter;</w:t>
      </w:r>
    </w:p>
    <w:p w14:paraId="1C45B5C9" w14:textId="62C8A032"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PARAM{iAngle}.axfilter(i).additional.kernel = [5.39e-05 2.078e-04];</w:t>
      </w:r>
    </w:p>
    <w:p w14:paraId="395B91EC"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PARAM{iAngle}.axfilter(i).ncores = 3;</w:t>
      </w:r>
    </w:p>
    <w:p w14:paraId="08F9E387"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759A6EE2"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PARAM{iAngle}.latfilter(i).func = @rigidMedianFilter;</w:t>
      </w:r>
    </w:p>
    <w:p w14:paraId="409CC0D3" w14:textId="2319F856"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PARAM{iAngle}.latfilter(i).additional.kernel = [5.39e-05 2.078e-04];</w:t>
      </w:r>
    </w:p>
    <w:p w14:paraId="589E27B5"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PARAM{iAngle}.latfilter(i).ncores = 3;</w:t>
      </w:r>
    </w:p>
    <w:p w14:paraId="4666286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5829464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rPr>
        <w:t>end</w:t>
      </w:r>
    </w:p>
    <w:p w14:paraId="427A98A4"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743EACE8"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strain is calculated in the last iteration by a LSQSE method,</w:t>
      </w:r>
    </w:p>
    <w:p w14:paraId="237C3E9D"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implemented in the function &lt;strainLSQSE&gt;</w:t>
      </w:r>
    </w:p>
    <w:p w14:paraId="707ACA19"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31A822B6"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PARAM{iAngle}.postprocessing(1).func = [];</w:t>
      </w:r>
    </w:p>
    <w:p w14:paraId="1A485CE3"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PARAM[iAngle}.postprocessing(1).additional = [];</w:t>
      </w:r>
    </w:p>
    <w:p w14:paraId="65202FD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1ED8B1AA"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PARAM{iAngle}.postprocessing(2).func = @strainLSQSE;</w:t>
      </w:r>
    </w:p>
    <w:p w14:paraId="7A2476B5" w14:textId="05727BC8"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PARAM{iAngle}.postprocessing(2).additional.window = [2.7e-05 2.1e-04];</w:t>
      </w:r>
    </w:p>
    <w:p w14:paraId="63EB078C"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PARAM{iAngle}.postprocessing(2).additional.ncores = [];</w:t>
      </w:r>
    </w:p>
    <w:p w14:paraId="4A8D6132"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2CD6A51D"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r w:rsidRPr="00B73318">
        <w:rPr>
          <w:rFonts w:ascii="Courier New" w:hAnsi="Courier New" w:cs="Courier New"/>
          <w:color w:val="228B22"/>
          <w:sz w:val="18"/>
          <w:szCs w:val="18"/>
        </w:rPr>
        <w:t xml:space="preserve">% and after all we do a clean up </w:t>
      </w:r>
    </w:p>
    <w:p w14:paraId="41891D3B"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44333627"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PARAM{iAngle}.final_iter_only = 1;</w:t>
      </w:r>
    </w:p>
    <w:p w14:paraId="7BB14836"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PARAN{iAngle}.filtered_disps_only = 1;</w:t>
      </w:r>
    </w:p>
    <w:p w14:paraId="5B2C3BD9" w14:textId="77777777" w:rsidR="001E4210" w:rsidRPr="00B73318" w:rsidRDefault="001E4210" w:rsidP="001E4210">
      <w:pPr>
        <w:autoSpaceDE w:val="0"/>
        <w:autoSpaceDN w:val="0"/>
        <w:adjustRightInd w:val="0"/>
        <w:rPr>
          <w:rFonts w:ascii="Courier New" w:hAnsi="Courier New" w:cs="Courier New"/>
          <w:sz w:val="18"/>
          <w:szCs w:val="18"/>
        </w:rPr>
      </w:pPr>
      <w:r w:rsidRPr="00B73318">
        <w:rPr>
          <w:rFonts w:ascii="Courier New" w:hAnsi="Courier New" w:cs="Courier New"/>
          <w:color w:val="000000"/>
          <w:sz w:val="18"/>
          <w:szCs w:val="18"/>
        </w:rPr>
        <w:t xml:space="preserve">    </w:t>
      </w:r>
    </w:p>
    <w:p w14:paraId="4B00D3F7" w14:textId="77777777" w:rsidR="001E4210" w:rsidRDefault="001E4210" w:rsidP="001E4210">
      <w:pPr>
        <w:autoSpaceDE w:val="0"/>
        <w:autoSpaceDN w:val="0"/>
        <w:adjustRightInd w:val="0"/>
        <w:rPr>
          <w:rFonts w:ascii="Courier New" w:hAnsi="Courier New" w:cs="Courier New"/>
          <w:color w:val="000000"/>
          <w:sz w:val="18"/>
          <w:szCs w:val="18"/>
          <w:lang w:val="nl-NL"/>
        </w:rPr>
      </w:pPr>
      <w:r w:rsidRPr="00B73318">
        <w:rPr>
          <w:rFonts w:ascii="Courier New" w:hAnsi="Courier New" w:cs="Courier New"/>
          <w:color w:val="000000"/>
          <w:sz w:val="18"/>
          <w:szCs w:val="18"/>
        </w:rPr>
        <w:t xml:space="preserve">  </w:t>
      </w:r>
      <w:r w:rsidRPr="00B73318">
        <w:rPr>
          <w:rFonts w:ascii="Courier New" w:hAnsi="Courier New" w:cs="Courier New"/>
          <w:color w:val="0000FF"/>
          <w:sz w:val="18"/>
          <w:szCs w:val="18"/>
          <w:lang w:val="nl-NL"/>
        </w:rPr>
        <w:t>end</w:t>
      </w:r>
      <w:r w:rsidRPr="00B73318">
        <w:rPr>
          <w:rFonts w:ascii="Courier New" w:hAnsi="Courier New" w:cs="Courier New"/>
          <w:color w:val="000000"/>
          <w:sz w:val="18"/>
          <w:szCs w:val="18"/>
          <w:lang w:val="nl-NL"/>
        </w:rPr>
        <w:t xml:space="preserve">  </w:t>
      </w:r>
    </w:p>
    <w:p w14:paraId="269202F8" w14:textId="77777777" w:rsidR="00F34E5D" w:rsidRDefault="00F34E5D" w:rsidP="001E4210">
      <w:pPr>
        <w:autoSpaceDE w:val="0"/>
        <w:autoSpaceDN w:val="0"/>
        <w:adjustRightInd w:val="0"/>
        <w:rPr>
          <w:rFonts w:ascii="Courier New" w:hAnsi="Courier New" w:cs="Courier New"/>
          <w:color w:val="000000"/>
          <w:sz w:val="18"/>
          <w:szCs w:val="18"/>
          <w:lang w:val="nl-NL"/>
        </w:rPr>
      </w:pPr>
    </w:p>
    <w:p w14:paraId="02E07220" w14:textId="77777777" w:rsidR="00F34E5D" w:rsidRPr="00F34E5D" w:rsidRDefault="00F34E5D" w:rsidP="000765A9">
      <w:pPr>
        <w:pStyle w:val="Heading2"/>
        <w:numPr>
          <w:ilvl w:val="0"/>
          <w:numId w:val="31"/>
        </w:numPr>
      </w:pPr>
      <w:bookmarkStart w:id="93" w:name="_Toc453165571"/>
      <w:r>
        <w:t>downsampling</w:t>
      </w:r>
      <w:bookmarkEnd w:id="93"/>
    </w:p>
    <w:p w14:paraId="2347A68F" w14:textId="79E641D4" w:rsidR="00F34E5D" w:rsidRDefault="00F34E5D" w:rsidP="00F34E5D">
      <w:pPr>
        <w:rPr>
          <w:lang w:val="nl-NL"/>
        </w:rPr>
      </w:pPr>
    </w:p>
    <w:p w14:paraId="62D5AB38" w14:textId="347952B1" w:rsidR="00F34E5D" w:rsidRPr="00F34E5D" w:rsidRDefault="00F34E5D" w:rsidP="00F34E5D">
      <w:pPr>
        <w:rPr>
          <w:rFonts w:ascii="Courier New" w:hAnsi="Courier New" w:cs="Courier New"/>
          <w:sz w:val="18"/>
          <w:szCs w:val="18"/>
          <w:lang w:val="nl-NL"/>
        </w:rPr>
      </w:pPr>
    </w:p>
    <w:p w14:paraId="3A166F6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Example to use first iteration on downsampled data</w:t>
      </w:r>
    </w:p>
    <w:p w14:paraId="09BC265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w:t>
      </w:r>
    </w:p>
    <w:p w14:paraId="1216ED3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Modifications</w:t>
      </w:r>
    </w:p>
    <w:p w14:paraId="1496E6C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lastRenderedPageBreak/>
        <w:t>%     06-apr-2016   JM    initial version</w:t>
      </w:r>
    </w:p>
    <w:p w14:paraId="7C20B9B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0E823FC9"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Original files</w:t>
      </w:r>
    </w:p>
    <w:p w14:paraId="35D5B772"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62EB5772"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r w:rsidRPr="00F34E5D">
        <w:rPr>
          <w:rFonts w:ascii="Courier New" w:hAnsi="Courier New" w:cs="Courier New"/>
          <w:color w:val="0000FF"/>
          <w:sz w:val="18"/>
          <w:szCs w:val="18"/>
        </w:rPr>
        <w:t>if</w:t>
      </w:r>
      <w:r w:rsidRPr="00F34E5D">
        <w:rPr>
          <w:rFonts w:ascii="Courier New" w:hAnsi="Courier New" w:cs="Courier New"/>
          <w:color w:val="000000"/>
          <w:sz w:val="18"/>
          <w:szCs w:val="18"/>
        </w:rPr>
        <w:t xml:space="preserve"> ispc</w:t>
      </w:r>
    </w:p>
    <w:p w14:paraId="798691BE"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dataFolder = </w:t>
      </w:r>
      <w:r w:rsidRPr="00F34E5D">
        <w:rPr>
          <w:rFonts w:ascii="Courier New" w:hAnsi="Courier New" w:cs="Courier New"/>
          <w:color w:val="A020F0"/>
          <w:sz w:val="18"/>
          <w:szCs w:val="18"/>
        </w:rPr>
        <w:t>'u:\My Work in Progress\strainTest\strainMusic\'</w:t>
      </w:r>
      <w:r w:rsidRPr="00F34E5D">
        <w:rPr>
          <w:rFonts w:ascii="Courier New" w:hAnsi="Courier New" w:cs="Courier New"/>
          <w:color w:val="000000"/>
          <w:sz w:val="18"/>
          <w:szCs w:val="18"/>
        </w:rPr>
        <w:t>;</w:t>
      </w:r>
    </w:p>
    <w:p w14:paraId="3A92245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addpath(</w:t>
      </w:r>
      <w:r w:rsidRPr="00F34E5D">
        <w:rPr>
          <w:rFonts w:ascii="Courier New" w:hAnsi="Courier New" w:cs="Courier New"/>
          <w:color w:val="A020F0"/>
          <w:sz w:val="18"/>
          <w:szCs w:val="18"/>
        </w:rPr>
        <w:t>'u:\My Matlab\strainMusic'</w:t>
      </w:r>
      <w:r w:rsidRPr="00F34E5D">
        <w:rPr>
          <w:rFonts w:ascii="Courier New" w:hAnsi="Courier New" w:cs="Courier New"/>
          <w:color w:val="000000"/>
          <w:sz w:val="18"/>
          <w:szCs w:val="18"/>
        </w:rPr>
        <w:t>);</w:t>
      </w:r>
    </w:p>
    <w:p w14:paraId="1389742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r w:rsidRPr="00F34E5D">
        <w:rPr>
          <w:rFonts w:ascii="Courier New" w:hAnsi="Courier New" w:cs="Courier New"/>
          <w:color w:val="0000FF"/>
          <w:sz w:val="18"/>
          <w:szCs w:val="18"/>
        </w:rPr>
        <w:t>end</w:t>
      </w:r>
    </w:p>
    <w:p w14:paraId="1B38CAE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6CCC497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r w:rsidRPr="00F34E5D">
        <w:rPr>
          <w:rFonts w:ascii="Courier New" w:hAnsi="Courier New" w:cs="Courier New"/>
          <w:color w:val="0000FF"/>
          <w:sz w:val="18"/>
          <w:szCs w:val="18"/>
        </w:rPr>
        <w:t>if</w:t>
      </w:r>
      <w:r w:rsidRPr="00F34E5D">
        <w:rPr>
          <w:rFonts w:ascii="Courier New" w:hAnsi="Courier New" w:cs="Courier New"/>
          <w:color w:val="000000"/>
          <w:sz w:val="18"/>
          <w:szCs w:val="18"/>
        </w:rPr>
        <w:t xml:space="preserve"> ismac</w:t>
      </w:r>
    </w:p>
    <w:p w14:paraId="742A723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dataFolder = </w:t>
      </w:r>
      <w:r w:rsidRPr="00F34E5D">
        <w:rPr>
          <w:rFonts w:ascii="Courier New" w:hAnsi="Courier New" w:cs="Courier New"/>
          <w:color w:val="A020F0"/>
          <w:sz w:val="18"/>
          <w:szCs w:val="18"/>
        </w:rPr>
        <w:t>'/Users/jan/Dropbox/My Work in Progress/strainTest/strainMusic/'</w:t>
      </w:r>
      <w:r w:rsidRPr="00F34E5D">
        <w:rPr>
          <w:rFonts w:ascii="Courier New" w:hAnsi="Courier New" w:cs="Courier New"/>
          <w:color w:val="000000"/>
          <w:sz w:val="18"/>
          <w:szCs w:val="18"/>
        </w:rPr>
        <w:t>;</w:t>
      </w:r>
    </w:p>
    <w:p w14:paraId="1B6D16C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addpath(</w:t>
      </w:r>
      <w:r w:rsidRPr="00F34E5D">
        <w:rPr>
          <w:rFonts w:ascii="Courier New" w:hAnsi="Courier New" w:cs="Courier New"/>
          <w:color w:val="A020F0"/>
          <w:sz w:val="18"/>
          <w:szCs w:val="18"/>
        </w:rPr>
        <w:t>'/Users/jan/Dropbox/My Matlab/strainMusic'</w:t>
      </w:r>
      <w:r w:rsidRPr="00F34E5D">
        <w:rPr>
          <w:rFonts w:ascii="Courier New" w:hAnsi="Courier New" w:cs="Courier New"/>
          <w:color w:val="000000"/>
          <w:sz w:val="18"/>
          <w:szCs w:val="18"/>
        </w:rPr>
        <w:t>);</w:t>
      </w:r>
    </w:p>
    <w:p w14:paraId="430FA5F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r w:rsidRPr="00F34E5D">
        <w:rPr>
          <w:rFonts w:ascii="Courier New" w:hAnsi="Courier New" w:cs="Courier New"/>
          <w:color w:val="0000FF"/>
          <w:sz w:val="18"/>
          <w:szCs w:val="18"/>
        </w:rPr>
        <w:t>end</w:t>
      </w:r>
    </w:p>
    <w:p w14:paraId="4A5DB34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07B311B2"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PREFILE = [dataFolder </w:t>
      </w:r>
      <w:r w:rsidRPr="00F34E5D">
        <w:rPr>
          <w:rFonts w:ascii="Courier New" w:hAnsi="Courier New" w:cs="Courier New"/>
          <w:color w:val="A020F0"/>
          <w:sz w:val="18"/>
          <w:szCs w:val="18"/>
        </w:rPr>
        <w:t>'US_test3d_1e-05ax_disp_00001.mat'</w:t>
      </w:r>
      <w:r w:rsidRPr="00F34E5D">
        <w:rPr>
          <w:rFonts w:ascii="Courier New" w:hAnsi="Courier New" w:cs="Courier New"/>
          <w:color w:val="000000"/>
          <w:sz w:val="18"/>
          <w:szCs w:val="18"/>
        </w:rPr>
        <w:t>];</w:t>
      </w:r>
    </w:p>
    <w:p w14:paraId="7BBA92E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POSTFILE = [dataFolder </w:t>
      </w:r>
      <w:r w:rsidRPr="00F34E5D">
        <w:rPr>
          <w:rFonts w:ascii="Courier New" w:hAnsi="Courier New" w:cs="Courier New"/>
          <w:color w:val="A020F0"/>
          <w:sz w:val="18"/>
          <w:szCs w:val="18"/>
        </w:rPr>
        <w:t>'US_test3d_1e-05ax_disp_00002.mat'</w:t>
      </w:r>
      <w:r w:rsidRPr="00F34E5D">
        <w:rPr>
          <w:rFonts w:ascii="Courier New" w:hAnsi="Courier New" w:cs="Courier New"/>
          <w:color w:val="000000"/>
          <w:sz w:val="18"/>
          <w:szCs w:val="18"/>
        </w:rPr>
        <w:t>];</w:t>
      </w:r>
    </w:p>
    <w:p w14:paraId="3FA2C5C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ROIFILE = [dataFolder </w:t>
      </w:r>
      <w:r w:rsidRPr="00F34E5D">
        <w:rPr>
          <w:rFonts w:ascii="Courier New" w:hAnsi="Courier New" w:cs="Courier New"/>
          <w:color w:val="A020F0"/>
          <w:sz w:val="18"/>
          <w:szCs w:val="18"/>
        </w:rPr>
        <w:t>'ROI_test3d_1e-05ax_disp_00002.mat'</w:t>
      </w:r>
      <w:r w:rsidRPr="00F34E5D">
        <w:rPr>
          <w:rFonts w:ascii="Courier New" w:hAnsi="Courier New" w:cs="Courier New"/>
          <w:color w:val="000000"/>
          <w:sz w:val="18"/>
          <w:szCs w:val="18"/>
        </w:rPr>
        <w:t>];</w:t>
      </w:r>
    </w:p>
    <w:p w14:paraId="628ACBC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RESFILE = [dataFolder </w:t>
      </w:r>
      <w:r w:rsidRPr="00F34E5D">
        <w:rPr>
          <w:rFonts w:ascii="Courier New" w:hAnsi="Courier New" w:cs="Courier New"/>
          <w:color w:val="A020F0"/>
          <w:sz w:val="18"/>
          <w:szCs w:val="18"/>
        </w:rPr>
        <w:t>'RES_envelop.mat'</w:t>
      </w:r>
      <w:r w:rsidRPr="00F34E5D">
        <w:rPr>
          <w:rFonts w:ascii="Courier New" w:hAnsi="Courier New" w:cs="Courier New"/>
          <w:color w:val="000000"/>
          <w:sz w:val="18"/>
          <w:szCs w:val="18"/>
        </w:rPr>
        <w:t>];</w:t>
      </w:r>
    </w:p>
    <w:p w14:paraId="01B91CC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GRIDFILE = [dataFolder </w:t>
      </w:r>
      <w:r w:rsidRPr="00F34E5D">
        <w:rPr>
          <w:rFonts w:ascii="Courier New" w:hAnsi="Courier New" w:cs="Courier New"/>
          <w:color w:val="A020F0"/>
          <w:sz w:val="18"/>
          <w:szCs w:val="18"/>
        </w:rPr>
        <w:t>'GRID_test3dDisp.mat'</w:t>
      </w:r>
      <w:r w:rsidRPr="00F34E5D">
        <w:rPr>
          <w:rFonts w:ascii="Courier New" w:hAnsi="Courier New" w:cs="Courier New"/>
          <w:color w:val="000000"/>
          <w:sz w:val="18"/>
          <w:szCs w:val="18"/>
        </w:rPr>
        <w:t>];</w:t>
      </w:r>
    </w:p>
    <w:p w14:paraId="35923665"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PARAMFILE_1 = [dataFolder </w:t>
      </w:r>
      <w:r w:rsidRPr="00F34E5D">
        <w:rPr>
          <w:rFonts w:ascii="Courier New" w:hAnsi="Courier New" w:cs="Courier New"/>
          <w:color w:val="A020F0"/>
          <w:sz w:val="18"/>
          <w:szCs w:val="18"/>
        </w:rPr>
        <w:t>'PARAM_envelop.mat'</w:t>
      </w:r>
      <w:r w:rsidRPr="00F34E5D">
        <w:rPr>
          <w:rFonts w:ascii="Courier New" w:hAnsi="Courier New" w:cs="Courier New"/>
          <w:color w:val="000000"/>
          <w:sz w:val="18"/>
          <w:szCs w:val="18"/>
        </w:rPr>
        <w:t>];</w:t>
      </w:r>
    </w:p>
    <w:p w14:paraId="453D7F55"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PARAMFILE_2 = [dataFolder </w:t>
      </w:r>
      <w:r w:rsidRPr="00F34E5D">
        <w:rPr>
          <w:rFonts w:ascii="Courier New" w:hAnsi="Courier New" w:cs="Courier New"/>
          <w:color w:val="A020F0"/>
          <w:sz w:val="18"/>
          <w:szCs w:val="18"/>
        </w:rPr>
        <w:t>'PARAM_raw.mat'</w:t>
      </w:r>
      <w:r w:rsidRPr="00F34E5D">
        <w:rPr>
          <w:rFonts w:ascii="Courier New" w:hAnsi="Courier New" w:cs="Courier New"/>
          <w:color w:val="000000"/>
          <w:sz w:val="18"/>
          <w:szCs w:val="18"/>
        </w:rPr>
        <w:t>];</w:t>
      </w:r>
    </w:p>
    <w:p w14:paraId="634ACB0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475B9BA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downsample (5 times axial, 2 times lateral and eleveational)</w:t>
      </w:r>
    </w:p>
    <w:p w14:paraId="206EC31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543EFB0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envelopDownSample(PREFILE,POSTFILE,GRIDFILE,ROIFILE,[5 2 2]);</w:t>
      </w:r>
    </w:p>
    <w:p w14:paraId="0F314C2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714363B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create parameter files for first iteration</w:t>
      </w:r>
    </w:p>
    <w:p w14:paraId="41560EE5"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1D863AB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 = [];</w:t>
      </w:r>
    </w:p>
    <w:p w14:paraId="41882C7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201DC55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PARAM{1}.no_iter = 1;</w:t>
      </w:r>
    </w:p>
    <w:p w14:paraId="31286FB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PARAM{1}.signaltype{1} = </w:t>
      </w:r>
      <w:r w:rsidRPr="00F34E5D">
        <w:rPr>
          <w:rFonts w:ascii="Courier New" w:hAnsi="Courier New" w:cs="Courier New"/>
          <w:color w:val="A020F0"/>
          <w:sz w:val="18"/>
          <w:szCs w:val="18"/>
        </w:rPr>
        <w:t>'RAW'</w:t>
      </w:r>
      <w:r w:rsidRPr="00F34E5D">
        <w:rPr>
          <w:rFonts w:ascii="Courier New" w:hAnsi="Courier New" w:cs="Courier New"/>
          <w:color w:val="000000"/>
          <w:sz w:val="18"/>
          <w:szCs w:val="18"/>
        </w:rPr>
        <w:t>;</w:t>
      </w:r>
    </w:p>
    <w:p w14:paraId="7752F33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PARAM{1}.final_iter_only = 1;</w:t>
      </w:r>
    </w:p>
    <w:p w14:paraId="444A1545"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PARAM{1}.filtered_disps_only = 1;</w:t>
      </w:r>
    </w:p>
    <w:p w14:paraId="691ED53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5EE5FD4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PARAM{1}.ccf_blockmatch(1).func = @rigidBlockMatch;</w:t>
      </w:r>
    </w:p>
    <w:p w14:paraId="3831D73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PARAM{1}.ccf_blockmatch(1).additional.window = [10 5 5];</w:t>
      </w:r>
    </w:p>
    <w:p w14:paraId="6B1A5E0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PARAM{1}.ccf_blockmatch(1).additional.max_disp = [1 1 1];</w:t>
      </w:r>
    </w:p>
    <w:p w14:paraId="6D97095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564E28BE"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PARAM{1}.ccf_method(1).func = @normXcorrPiotr;</w:t>
      </w:r>
    </w:p>
    <w:p w14:paraId="0F7DEEA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PARAM{1}.ccf_method(1).additional.ncores = [];</w:t>
      </w:r>
    </w:p>
    <w:p w14:paraId="6D38FFD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3EBAC08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PARAM{1}.ccf_peakinterp(1).func = [];</w:t>
      </w:r>
    </w:p>
    <w:p w14:paraId="1D78DF8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4123E169"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PARAM{1}.axfilter(1).func = @rigidMedianFilter;</w:t>
      </w:r>
    </w:p>
    <w:p w14:paraId="188B48C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PARAM{1}.axfilter(1).additional.kernel = [5e-4 5e-4 5e-4];</w:t>
      </w:r>
    </w:p>
    <w:p w14:paraId="327470C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PARAM{1}.axfilter(1).additional.ncores = [];</w:t>
      </w:r>
    </w:p>
    <w:p w14:paraId="38187F9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1EE41EF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PARAM{1}.latfilter(1).func = @rigidMedianFilter;</w:t>
      </w:r>
    </w:p>
    <w:p w14:paraId="3084084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PARAM{1}.latfilter(1).additional.kernel = [5e-4 5e-4 5e-4];</w:t>
      </w:r>
    </w:p>
    <w:p w14:paraId="543D4D0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PARAM{1}.latfilter(1).additional.ncores = [];</w:t>
      </w:r>
    </w:p>
    <w:p w14:paraId="4EC0CDD9"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55A5E289"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PARAM{1}.elefilter(1).func = @rigidMedianFilter;</w:t>
      </w:r>
    </w:p>
    <w:p w14:paraId="57F0806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PARAM{1}.elefilter(1).additional.kernel = [5e-4 5e-4 5e-4];</w:t>
      </w:r>
    </w:p>
    <w:p w14:paraId="407AD91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PARAM{1}.elefilter(1).additional.ncores = [];</w:t>
      </w:r>
    </w:p>
    <w:p w14:paraId="43E63F5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7319929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PARAM{1}.postprocessing(1).func = [];</w:t>
      </w:r>
    </w:p>
    <w:p w14:paraId="371AD4A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1B5DAE8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save(PARAMFILE_1,</w:t>
      </w:r>
      <w:r w:rsidRPr="00F34E5D">
        <w:rPr>
          <w:rFonts w:ascii="Courier New" w:hAnsi="Courier New" w:cs="Courier New"/>
          <w:color w:val="A020F0"/>
          <w:sz w:val="18"/>
          <w:szCs w:val="18"/>
        </w:rPr>
        <w:t>'PARAM'</w:t>
      </w:r>
      <w:r w:rsidRPr="00F34E5D">
        <w:rPr>
          <w:rFonts w:ascii="Courier New" w:hAnsi="Courier New" w:cs="Courier New"/>
          <w:color w:val="000000"/>
          <w:sz w:val="18"/>
          <w:szCs w:val="18"/>
        </w:rPr>
        <w:t>);</w:t>
      </w:r>
    </w:p>
    <w:p w14:paraId="73FCC43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43011A2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perform the first the first iteration</w:t>
      </w:r>
    </w:p>
    <w:p w14:paraId="1C55E4E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263A258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PREFILE = [dataFolder </w:t>
      </w:r>
      <w:r w:rsidRPr="00F34E5D">
        <w:rPr>
          <w:rFonts w:ascii="Courier New" w:hAnsi="Courier New" w:cs="Courier New"/>
          <w:color w:val="A020F0"/>
          <w:sz w:val="18"/>
          <w:szCs w:val="18"/>
        </w:rPr>
        <w:t>'US_test3d_1e-05ax_disp_env_00001.mat'</w:t>
      </w:r>
      <w:r w:rsidRPr="00F34E5D">
        <w:rPr>
          <w:rFonts w:ascii="Courier New" w:hAnsi="Courier New" w:cs="Courier New"/>
          <w:color w:val="000000"/>
          <w:sz w:val="18"/>
          <w:szCs w:val="18"/>
        </w:rPr>
        <w:t>];</w:t>
      </w:r>
    </w:p>
    <w:p w14:paraId="1FBDFF0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POSTFILE = [dataFolder </w:t>
      </w:r>
      <w:r w:rsidRPr="00F34E5D">
        <w:rPr>
          <w:rFonts w:ascii="Courier New" w:hAnsi="Courier New" w:cs="Courier New"/>
          <w:color w:val="A020F0"/>
          <w:sz w:val="18"/>
          <w:szCs w:val="18"/>
        </w:rPr>
        <w:t>'US_test3d_1e-05ax_disp_env_00002.mat'</w:t>
      </w:r>
      <w:r w:rsidRPr="00F34E5D">
        <w:rPr>
          <w:rFonts w:ascii="Courier New" w:hAnsi="Courier New" w:cs="Courier New"/>
          <w:color w:val="000000"/>
          <w:sz w:val="18"/>
          <w:szCs w:val="18"/>
        </w:rPr>
        <w:t>];</w:t>
      </w:r>
    </w:p>
    <w:p w14:paraId="56ECE98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ROIFILE = [dataFolder </w:t>
      </w:r>
      <w:r w:rsidRPr="00F34E5D">
        <w:rPr>
          <w:rFonts w:ascii="Courier New" w:hAnsi="Courier New" w:cs="Courier New"/>
          <w:color w:val="A020F0"/>
          <w:sz w:val="18"/>
          <w:szCs w:val="18"/>
        </w:rPr>
        <w:t>'ROI_test3d_1e-05ax_disp_env_00002.mat'</w:t>
      </w:r>
      <w:r w:rsidRPr="00F34E5D">
        <w:rPr>
          <w:rFonts w:ascii="Courier New" w:hAnsi="Courier New" w:cs="Courier New"/>
          <w:color w:val="000000"/>
          <w:sz w:val="18"/>
          <w:szCs w:val="18"/>
        </w:rPr>
        <w:t>];</w:t>
      </w:r>
    </w:p>
    <w:p w14:paraId="59C8FA2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GRIDFILE = [dataFolder </w:t>
      </w:r>
      <w:r w:rsidRPr="00F34E5D">
        <w:rPr>
          <w:rFonts w:ascii="Courier New" w:hAnsi="Courier New" w:cs="Courier New"/>
          <w:color w:val="A020F0"/>
          <w:sz w:val="18"/>
          <w:szCs w:val="18"/>
        </w:rPr>
        <w:t>'GRID_test3dDisp_env.mat'</w:t>
      </w:r>
      <w:r w:rsidRPr="00F34E5D">
        <w:rPr>
          <w:rFonts w:ascii="Courier New" w:hAnsi="Courier New" w:cs="Courier New"/>
          <w:color w:val="000000"/>
          <w:sz w:val="18"/>
          <w:szCs w:val="18"/>
        </w:rPr>
        <w:t>];</w:t>
      </w:r>
    </w:p>
    <w:p w14:paraId="0E307C0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75133A0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strainMusic(PREFILE,POSTFILE,PARAMFILE_1,ROIFILE,GRIDFILE,RESFILE);</w:t>
      </w:r>
    </w:p>
    <w:p w14:paraId="7DA56FA2"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lastRenderedPageBreak/>
        <w:t xml:space="preserve"> </w:t>
      </w:r>
    </w:p>
    <w:p w14:paraId="4EB8A57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interpolate the result file</w:t>
      </w:r>
    </w:p>
    <w:p w14:paraId="1CAFC92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1EC5971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ENV_GRIDFILE = [dataFolder </w:t>
      </w:r>
      <w:r w:rsidRPr="00F34E5D">
        <w:rPr>
          <w:rFonts w:ascii="Courier New" w:hAnsi="Courier New" w:cs="Courier New"/>
          <w:color w:val="A020F0"/>
          <w:sz w:val="18"/>
          <w:szCs w:val="18"/>
        </w:rPr>
        <w:t>'GRID_test3dDisp_envelop.mat'</w:t>
      </w:r>
      <w:r w:rsidRPr="00F34E5D">
        <w:rPr>
          <w:rFonts w:ascii="Courier New" w:hAnsi="Courier New" w:cs="Courier New"/>
          <w:color w:val="000000"/>
          <w:sz w:val="18"/>
          <w:szCs w:val="18"/>
        </w:rPr>
        <w:t>];</w:t>
      </w:r>
    </w:p>
    <w:p w14:paraId="1D43369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ENV_RESFILE = [dataFolder </w:t>
      </w:r>
      <w:r w:rsidRPr="00F34E5D">
        <w:rPr>
          <w:rFonts w:ascii="Courier New" w:hAnsi="Courier New" w:cs="Courier New"/>
          <w:color w:val="A020F0"/>
          <w:sz w:val="18"/>
          <w:szCs w:val="18"/>
        </w:rPr>
        <w:t>'RES_envelop.mat'</w:t>
      </w:r>
      <w:r w:rsidRPr="00F34E5D">
        <w:rPr>
          <w:rFonts w:ascii="Courier New" w:hAnsi="Courier New" w:cs="Courier New"/>
          <w:color w:val="000000"/>
          <w:sz w:val="18"/>
          <w:szCs w:val="18"/>
        </w:rPr>
        <w:t>];</w:t>
      </w:r>
    </w:p>
    <w:p w14:paraId="3691E66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RAW_GRIDFILE = [dataFolder </w:t>
      </w:r>
      <w:r w:rsidRPr="00F34E5D">
        <w:rPr>
          <w:rFonts w:ascii="Courier New" w:hAnsi="Courier New" w:cs="Courier New"/>
          <w:color w:val="A020F0"/>
          <w:sz w:val="18"/>
          <w:szCs w:val="18"/>
        </w:rPr>
        <w:t>'GRID_test3dDisp.mat'</w:t>
      </w:r>
      <w:r w:rsidRPr="00F34E5D">
        <w:rPr>
          <w:rFonts w:ascii="Courier New" w:hAnsi="Courier New" w:cs="Courier New"/>
          <w:color w:val="000000"/>
          <w:sz w:val="18"/>
          <w:szCs w:val="18"/>
        </w:rPr>
        <w:t>];</w:t>
      </w:r>
    </w:p>
    <w:p w14:paraId="16416D1E"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RAW_RESFILE = [dataFolder </w:t>
      </w:r>
      <w:r w:rsidRPr="00F34E5D">
        <w:rPr>
          <w:rFonts w:ascii="Courier New" w:hAnsi="Courier New" w:cs="Courier New"/>
          <w:color w:val="A020F0"/>
          <w:sz w:val="18"/>
          <w:szCs w:val="18"/>
        </w:rPr>
        <w:t>'RES_raw.mat'</w:t>
      </w:r>
      <w:r w:rsidRPr="00F34E5D">
        <w:rPr>
          <w:rFonts w:ascii="Courier New" w:hAnsi="Courier New" w:cs="Courier New"/>
          <w:color w:val="000000"/>
          <w:sz w:val="18"/>
          <w:szCs w:val="18"/>
        </w:rPr>
        <w:t>];</w:t>
      </w:r>
    </w:p>
    <w:p w14:paraId="6703CDF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RAW_ROIFILE = [dataFolder </w:t>
      </w:r>
      <w:r w:rsidRPr="00F34E5D">
        <w:rPr>
          <w:rFonts w:ascii="Courier New" w:hAnsi="Courier New" w:cs="Courier New"/>
          <w:color w:val="A020F0"/>
          <w:sz w:val="18"/>
          <w:szCs w:val="18"/>
        </w:rPr>
        <w:t>'ROI_test3d_1e-05ax_disp_00002.mat'</w:t>
      </w:r>
      <w:r w:rsidRPr="00F34E5D">
        <w:rPr>
          <w:rFonts w:ascii="Courier New" w:hAnsi="Courier New" w:cs="Courier New"/>
          <w:color w:val="000000"/>
          <w:sz w:val="18"/>
          <w:szCs w:val="18"/>
        </w:rPr>
        <w:t>];</w:t>
      </w:r>
    </w:p>
    <w:p w14:paraId="18028F0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3535956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interpResult(ENV_RESFILE,RAW_RESFILE,ENV_GRIDFILE,RAW_GRIDFILE,RAW_ROIFILE);</w:t>
      </w:r>
    </w:p>
    <w:p w14:paraId="63B22B92"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453E69F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and do the other iterations</w:t>
      </w:r>
    </w:p>
    <w:p w14:paraId="0674E29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4D262A0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 = [];</w:t>
      </w:r>
    </w:p>
    <w:p w14:paraId="4C27209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141A16B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PARAM{1}.no_iter = 2;</w:t>
      </w:r>
    </w:p>
    <w:p w14:paraId="47E6973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PARAM{1}.signaltype = {</w:t>
      </w:r>
      <w:r w:rsidRPr="00F34E5D">
        <w:rPr>
          <w:rFonts w:ascii="Courier New" w:hAnsi="Courier New" w:cs="Courier New"/>
          <w:color w:val="A020F0"/>
          <w:sz w:val="18"/>
          <w:szCs w:val="18"/>
        </w:rPr>
        <w:t>'raw'</w:t>
      </w:r>
      <w:r w:rsidRPr="00F34E5D">
        <w:rPr>
          <w:rFonts w:ascii="Courier New" w:hAnsi="Courier New" w:cs="Courier New"/>
          <w:color w:val="000000"/>
          <w:sz w:val="18"/>
          <w:szCs w:val="18"/>
        </w:rPr>
        <w:t xml:space="preserve"> </w:t>
      </w:r>
      <w:r w:rsidRPr="00F34E5D">
        <w:rPr>
          <w:rFonts w:ascii="Courier New" w:hAnsi="Courier New" w:cs="Courier New"/>
          <w:color w:val="A020F0"/>
          <w:sz w:val="18"/>
          <w:szCs w:val="18"/>
        </w:rPr>
        <w:t>'raw'</w:t>
      </w:r>
      <w:r w:rsidRPr="00F34E5D">
        <w:rPr>
          <w:rFonts w:ascii="Courier New" w:hAnsi="Courier New" w:cs="Courier New"/>
          <w:color w:val="000000"/>
          <w:sz w:val="18"/>
          <w:szCs w:val="18"/>
        </w:rPr>
        <w:t>};</w:t>
      </w:r>
    </w:p>
    <w:p w14:paraId="7443006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PARAM{1}.final_iter_only = 1;</w:t>
      </w:r>
    </w:p>
    <w:p w14:paraId="4974365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PARAM{1}.filtered_disps_only = 1;</w:t>
      </w:r>
    </w:p>
    <w:p w14:paraId="0A55218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7EF4699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PARAM{1}.ccf_blockmatch(1).func = [];</w:t>
      </w:r>
    </w:p>
    <w:p w14:paraId="0184E55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PARAM{1}.ccf_blockmatch(2).func = @rigidBlockMatch;</w:t>
      </w:r>
    </w:p>
    <w:p w14:paraId="625ECF5C"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PARAM{1}.ccf_blockmatch(2).additional.window = [10 5 5];</w:t>
      </w:r>
    </w:p>
    <w:p w14:paraId="6A45E25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PARAM{1}.ccf_blockmatch(2).additional.max_disp = [1 1 1];</w:t>
      </w:r>
    </w:p>
    <w:p w14:paraId="160870A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5CD6A31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PARAM{1}.ccf_method(1).func = [];</w:t>
      </w:r>
    </w:p>
    <w:p w14:paraId="313B7CD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PARAM{1}.ccf_method(2).func = @normXcorrPiotr;</w:t>
      </w:r>
    </w:p>
    <w:p w14:paraId="523091D4"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PARAM{1}.ccf_method(2).additional.ncores = [];</w:t>
      </w:r>
    </w:p>
    <w:p w14:paraId="2C57506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2CB53A58"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PARAM{1}.ccf_peakinterp(1).func = [];</w:t>
      </w:r>
    </w:p>
    <w:p w14:paraId="3F8C062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PARAM{1}.ccf_peakinterp(2).func = [];</w:t>
      </w:r>
    </w:p>
    <w:p w14:paraId="79D4EB3E"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7851AAF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PARAM{1}.axfilter(1).func = [];</w:t>
      </w:r>
    </w:p>
    <w:p w14:paraId="7019F40A"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PARAM{1}.latfilter(2).func = [];</w:t>
      </w:r>
    </w:p>
    <w:p w14:paraId="2EB42A2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PARAM{1}.elefilter(2).func = [];</w:t>
      </w:r>
    </w:p>
    <w:p w14:paraId="50C10FA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19814C9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PARAM{1}.axfilter(2).func = @rigidMedianFilter;</w:t>
      </w:r>
    </w:p>
    <w:p w14:paraId="1063D9B5"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PARAM{1}.axfilter(2).additional.kernel = [5e-4 5e-4 5e-4];</w:t>
      </w:r>
    </w:p>
    <w:p w14:paraId="61A3A59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PARAM{1}.axfilter(2).additional.ncores = [];</w:t>
      </w:r>
    </w:p>
    <w:p w14:paraId="5E1515A1"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69EBB80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PARAM{1}.latfilter(2).func = @rigidMedianFilter;</w:t>
      </w:r>
    </w:p>
    <w:p w14:paraId="12FFA5A9"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PARAM{1}.latfilter(2).additional.kernel = [5e-4 5e-4 5e-4];</w:t>
      </w:r>
    </w:p>
    <w:p w14:paraId="7482F1F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PARAM{1}.latfilter(2).additional.ncores = [];</w:t>
      </w:r>
    </w:p>
    <w:p w14:paraId="5E88E1E6"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444F20A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PARAM{1}.elefilter(2).func = @rigidMedianFilter;</w:t>
      </w:r>
    </w:p>
    <w:p w14:paraId="2AA56AC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PARAM{1}.elefilter(2).additional.kernel = [5e-4 5e-4 5e-4];</w:t>
      </w:r>
    </w:p>
    <w:p w14:paraId="26FF588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PARAM{1}.elefilter(2).additional.ncores = [];</w:t>
      </w:r>
    </w:p>
    <w:p w14:paraId="2CF2DD0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7C16F83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PARAM{1}.postprocessing(1).func = @replaceDisp;</w:t>
      </w:r>
    </w:p>
    <w:p w14:paraId="183C39A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PARAM{1}.postprocessing(1).additional.file = RAW_RESFILE;</w:t>
      </w:r>
    </w:p>
    <w:p w14:paraId="597DA5F2"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PARAM{1}.postprocessing(2).func = [];</w:t>
      </w:r>
    </w:p>
    <w:p w14:paraId="445417A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691CE465"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save(PARAMFILE_2,</w:t>
      </w:r>
      <w:r w:rsidRPr="00F34E5D">
        <w:rPr>
          <w:rFonts w:ascii="Courier New" w:hAnsi="Courier New" w:cs="Courier New"/>
          <w:color w:val="A020F0"/>
          <w:sz w:val="18"/>
          <w:szCs w:val="18"/>
        </w:rPr>
        <w:t>'PARAM'</w:t>
      </w:r>
      <w:r w:rsidRPr="00F34E5D">
        <w:rPr>
          <w:rFonts w:ascii="Courier New" w:hAnsi="Courier New" w:cs="Courier New"/>
          <w:color w:val="000000"/>
          <w:sz w:val="18"/>
          <w:szCs w:val="18"/>
        </w:rPr>
        <w:t>);</w:t>
      </w:r>
    </w:p>
    <w:p w14:paraId="1472D86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14E4958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and run the algorithm</w:t>
      </w:r>
    </w:p>
    <w:p w14:paraId="20481E2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228B22"/>
          <w:sz w:val="18"/>
          <w:szCs w:val="18"/>
        </w:rPr>
        <w:t xml:space="preserve"> </w:t>
      </w:r>
    </w:p>
    <w:p w14:paraId="09BA738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PREFILE = [dataFolder </w:t>
      </w:r>
      <w:r w:rsidRPr="00F34E5D">
        <w:rPr>
          <w:rFonts w:ascii="Courier New" w:hAnsi="Courier New" w:cs="Courier New"/>
          <w:color w:val="A020F0"/>
          <w:sz w:val="18"/>
          <w:szCs w:val="18"/>
        </w:rPr>
        <w:t>'US_test3d_1e-05ax_disp_00001.mat'</w:t>
      </w:r>
      <w:r w:rsidRPr="00F34E5D">
        <w:rPr>
          <w:rFonts w:ascii="Courier New" w:hAnsi="Courier New" w:cs="Courier New"/>
          <w:color w:val="000000"/>
          <w:sz w:val="18"/>
          <w:szCs w:val="18"/>
        </w:rPr>
        <w:t>];</w:t>
      </w:r>
    </w:p>
    <w:p w14:paraId="50EF9B79"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POSTFILE = [dataFolder </w:t>
      </w:r>
      <w:r w:rsidRPr="00F34E5D">
        <w:rPr>
          <w:rFonts w:ascii="Courier New" w:hAnsi="Courier New" w:cs="Courier New"/>
          <w:color w:val="A020F0"/>
          <w:sz w:val="18"/>
          <w:szCs w:val="18"/>
        </w:rPr>
        <w:t>'US_test3d_1e-05ax_disp_00002.mat'</w:t>
      </w:r>
      <w:r w:rsidRPr="00F34E5D">
        <w:rPr>
          <w:rFonts w:ascii="Courier New" w:hAnsi="Courier New" w:cs="Courier New"/>
          <w:color w:val="000000"/>
          <w:sz w:val="18"/>
          <w:szCs w:val="18"/>
        </w:rPr>
        <w:t>];</w:t>
      </w:r>
    </w:p>
    <w:p w14:paraId="132C5417"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ROIFILE = [dataFolder </w:t>
      </w:r>
      <w:r w:rsidRPr="00F34E5D">
        <w:rPr>
          <w:rFonts w:ascii="Courier New" w:hAnsi="Courier New" w:cs="Courier New"/>
          <w:color w:val="A020F0"/>
          <w:sz w:val="18"/>
          <w:szCs w:val="18"/>
        </w:rPr>
        <w:t>'ROI_test3d_1e-05ax_disp_00002.mat'</w:t>
      </w:r>
      <w:r w:rsidRPr="00F34E5D">
        <w:rPr>
          <w:rFonts w:ascii="Courier New" w:hAnsi="Courier New" w:cs="Courier New"/>
          <w:color w:val="000000"/>
          <w:sz w:val="18"/>
          <w:szCs w:val="18"/>
        </w:rPr>
        <w:t>];</w:t>
      </w:r>
    </w:p>
    <w:p w14:paraId="26A2B5BF"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GRIDFILE = [dataFolder </w:t>
      </w:r>
      <w:r w:rsidRPr="00F34E5D">
        <w:rPr>
          <w:rFonts w:ascii="Courier New" w:hAnsi="Courier New" w:cs="Courier New"/>
          <w:color w:val="A020F0"/>
          <w:sz w:val="18"/>
          <w:szCs w:val="18"/>
        </w:rPr>
        <w:t>'GRID_test3dDisp.mat'</w:t>
      </w:r>
      <w:r w:rsidRPr="00F34E5D">
        <w:rPr>
          <w:rFonts w:ascii="Courier New" w:hAnsi="Courier New" w:cs="Courier New"/>
          <w:color w:val="000000"/>
          <w:sz w:val="18"/>
          <w:szCs w:val="18"/>
        </w:rPr>
        <w:t>];</w:t>
      </w:r>
    </w:p>
    <w:p w14:paraId="4B232D7D"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RESFILE = [dataFolder </w:t>
      </w:r>
      <w:r w:rsidRPr="00F34E5D">
        <w:rPr>
          <w:rFonts w:ascii="Courier New" w:hAnsi="Courier New" w:cs="Courier New"/>
          <w:color w:val="A020F0"/>
          <w:sz w:val="18"/>
          <w:szCs w:val="18"/>
        </w:rPr>
        <w:t>'RES_final.mat'</w:t>
      </w:r>
      <w:r w:rsidRPr="00F34E5D">
        <w:rPr>
          <w:rFonts w:ascii="Courier New" w:hAnsi="Courier New" w:cs="Courier New"/>
          <w:color w:val="000000"/>
          <w:sz w:val="18"/>
          <w:szCs w:val="18"/>
        </w:rPr>
        <w:t>];</w:t>
      </w:r>
    </w:p>
    <w:p w14:paraId="1F94EABB"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2EFDC500"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res = strainMusic(PREFILE,POSTFILE,PARAMFILE_2,ROIFILE,GRIDFILE,RESFILE);</w:t>
      </w:r>
    </w:p>
    <w:p w14:paraId="587B6C43" w14:textId="77777777" w:rsidR="00F34E5D" w:rsidRPr="00F34E5D" w:rsidRDefault="00F34E5D" w:rsidP="00F34E5D">
      <w:pPr>
        <w:autoSpaceDE w:val="0"/>
        <w:autoSpaceDN w:val="0"/>
        <w:adjustRightInd w:val="0"/>
        <w:rPr>
          <w:rFonts w:ascii="Courier New" w:hAnsi="Courier New" w:cs="Courier New"/>
          <w:sz w:val="18"/>
          <w:szCs w:val="18"/>
        </w:rPr>
      </w:pPr>
      <w:r w:rsidRPr="00F34E5D">
        <w:rPr>
          <w:rFonts w:ascii="Courier New" w:hAnsi="Courier New" w:cs="Courier New"/>
          <w:color w:val="000000"/>
          <w:sz w:val="18"/>
          <w:szCs w:val="18"/>
        </w:rPr>
        <w:t xml:space="preserve"> </w:t>
      </w:r>
    </w:p>
    <w:p w14:paraId="11F52953" w14:textId="77777777" w:rsidR="00F34E5D" w:rsidRPr="00F34E5D" w:rsidRDefault="00F34E5D" w:rsidP="00F34E5D">
      <w:pPr>
        <w:autoSpaceDE w:val="0"/>
        <w:autoSpaceDN w:val="0"/>
        <w:adjustRightInd w:val="0"/>
        <w:rPr>
          <w:rFonts w:ascii="Courier New" w:hAnsi="Courier New" w:cs="Courier New"/>
          <w:sz w:val="18"/>
          <w:szCs w:val="18"/>
          <w:lang w:val="nl-NL"/>
        </w:rPr>
      </w:pPr>
      <w:r w:rsidRPr="00F34E5D">
        <w:rPr>
          <w:rFonts w:ascii="Courier New" w:hAnsi="Courier New" w:cs="Courier New"/>
          <w:color w:val="228B22"/>
          <w:sz w:val="18"/>
          <w:szCs w:val="18"/>
          <w:lang w:val="nl-NL"/>
        </w:rPr>
        <w:t>%% done</w:t>
      </w:r>
    </w:p>
    <w:p w14:paraId="053F069C" w14:textId="77777777" w:rsidR="00F34E5D" w:rsidRDefault="00F34E5D" w:rsidP="00F34E5D">
      <w:pPr>
        <w:autoSpaceDE w:val="0"/>
        <w:autoSpaceDN w:val="0"/>
        <w:adjustRightInd w:val="0"/>
        <w:rPr>
          <w:rFonts w:ascii="Courier New" w:hAnsi="Courier New" w:cs="Courier New"/>
          <w:lang w:val="nl-NL"/>
        </w:rPr>
      </w:pPr>
      <w:r>
        <w:rPr>
          <w:rFonts w:ascii="Courier New" w:hAnsi="Courier New" w:cs="Courier New"/>
          <w:color w:val="228B22"/>
          <w:sz w:val="20"/>
          <w:szCs w:val="20"/>
          <w:lang w:val="nl-NL"/>
        </w:rPr>
        <w:t xml:space="preserve"> </w:t>
      </w:r>
    </w:p>
    <w:p w14:paraId="0FE8697D" w14:textId="77777777" w:rsidR="00266175" w:rsidRPr="00B73318" w:rsidRDefault="00266175">
      <w:pPr>
        <w:rPr>
          <w:sz w:val="18"/>
          <w:szCs w:val="18"/>
        </w:rPr>
      </w:pPr>
      <w:r w:rsidRPr="00B73318">
        <w:rPr>
          <w:sz w:val="18"/>
          <w:szCs w:val="18"/>
        </w:rPr>
        <w:br w:type="page"/>
      </w:r>
    </w:p>
    <w:p w14:paraId="28956B69" w14:textId="5A1C54B8" w:rsidR="002621DD" w:rsidRDefault="00E106FA" w:rsidP="000765A9">
      <w:pPr>
        <w:pStyle w:val="Heading1"/>
        <w:numPr>
          <w:ilvl w:val="0"/>
          <w:numId w:val="27"/>
        </w:numPr>
      </w:pPr>
      <w:bookmarkStart w:id="94" w:name="_Toc453165572"/>
      <w:r>
        <w:lastRenderedPageBreak/>
        <w:t>References</w:t>
      </w:r>
      <w:bookmarkEnd w:id="94"/>
    </w:p>
    <w:p w14:paraId="52A9702B" w14:textId="77777777" w:rsidR="00E106FA" w:rsidRDefault="00E106FA" w:rsidP="00E106FA"/>
    <w:p w14:paraId="49410D5E" w14:textId="47679773" w:rsidR="00E106FA" w:rsidRDefault="00E106FA" w:rsidP="000765A9">
      <w:pPr>
        <w:pStyle w:val="ListParagraph"/>
        <w:numPr>
          <w:ilvl w:val="0"/>
          <w:numId w:val="26"/>
        </w:numPr>
      </w:pPr>
      <w:r>
        <w:t>&lt;strain2Dmain&gt; : the first version of the strain software, developed by Richard Lopata, Rik Hansen &amp; Tim Idzenga</w:t>
      </w:r>
    </w:p>
    <w:p w14:paraId="6C29EF0A" w14:textId="09309273" w:rsidR="00E106FA" w:rsidRDefault="00E106FA" w:rsidP="00E106FA">
      <w:pPr>
        <w:pStyle w:val="ListParagraph"/>
        <w:ind w:left="644"/>
      </w:pPr>
    </w:p>
    <w:p w14:paraId="1FC451CA" w14:textId="1998D0CE" w:rsidR="00E106FA" w:rsidRDefault="00E106FA" w:rsidP="000765A9">
      <w:pPr>
        <w:pStyle w:val="ListParagraph"/>
        <w:numPr>
          <w:ilvl w:val="0"/>
          <w:numId w:val="26"/>
        </w:numPr>
      </w:pPr>
      <w:r>
        <w:t xml:space="preserve">2D and 3D Ultrasound Strain Imaging, Methods and </w:t>
      </w:r>
      <w:r>
        <w:rPr>
          <w:i/>
        </w:rPr>
        <w:t>in vivo</w:t>
      </w:r>
      <w:r>
        <w:t xml:space="preserve"> Applications. PhD thesis Richard Lopata, 2010</w:t>
      </w:r>
    </w:p>
    <w:p w14:paraId="0F68A31B" w14:textId="77777777" w:rsidR="00E106FA" w:rsidRDefault="00E106FA" w:rsidP="00E106FA">
      <w:pPr>
        <w:pStyle w:val="ListParagraph"/>
      </w:pPr>
    </w:p>
    <w:p w14:paraId="168F381E" w14:textId="0449A7D6" w:rsidR="00E106FA" w:rsidRDefault="00E106FA" w:rsidP="000765A9">
      <w:pPr>
        <w:pStyle w:val="ListParagraph"/>
        <w:numPr>
          <w:ilvl w:val="0"/>
          <w:numId w:val="26"/>
        </w:numPr>
      </w:pPr>
      <w:r>
        <w:t>File storage and strain parameter definition_final_version : Rik Hansen</w:t>
      </w:r>
    </w:p>
    <w:p w14:paraId="18B86009" w14:textId="77777777" w:rsidR="00E106FA" w:rsidRDefault="00E106FA" w:rsidP="00E106FA">
      <w:pPr>
        <w:pStyle w:val="ListParagraph"/>
      </w:pPr>
    </w:p>
    <w:p w14:paraId="6A78CCB6" w14:textId="74C6426E" w:rsidR="00525A04" w:rsidRDefault="00E106FA" w:rsidP="000765A9">
      <w:pPr>
        <w:pStyle w:val="ListParagraph"/>
        <w:numPr>
          <w:ilvl w:val="0"/>
          <w:numId w:val="26"/>
        </w:numPr>
      </w:pPr>
      <w:r>
        <w:t>Piotr Computer Vision Matlab Toolbox : Toolbox develop by Piotr Dollar</w:t>
      </w:r>
    </w:p>
    <w:p w14:paraId="43612469" w14:textId="77777777" w:rsidR="00525A04" w:rsidRPr="00525A04" w:rsidRDefault="00525A04" w:rsidP="000765A9">
      <w:pPr>
        <w:pStyle w:val="ListParagraph"/>
        <w:numPr>
          <w:ilvl w:val="1"/>
          <w:numId w:val="26"/>
        </w:numPr>
      </w:pPr>
      <w:r w:rsidRPr="00525A04">
        <w:t xml:space="preserve">doc : </w:t>
      </w:r>
      <w:hyperlink r:id="rId10" w:history="1">
        <w:r w:rsidRPr="00525A04">
          <w:rPr>
            <w:rStyle w:val="Hyperlink"/>
            <w:rFonts w:cs="Arial"/>
          </w:rPr>
          <w:t>http://vision.ucsd.edu/~pdollar/toolbox/doc/index.html</w:t>
        </w:r>
      </w:hyperlink>
      <w:r w:rsidRPr="00525A04">
        <w:rPr>
          <w:rFonts w:cs="Arial"/>
          <w:color w:val="000000"/>
        </w:rPr>
        <w:t xml:space="preserve">. </w:t>
      </w:r>
    </w:p>
    <w:p w14:paraId="68BBB633" w14:textId="526AFD1E" w:rsidR="00E106FA" w:rsidRPr="00525A04" w:rsidRDefault="00525A04" w:rsidP="000765A9">
      <w:pPr>
        <w:pStyle w:val="ListParagraph"/>
        <w:numPr>
          <w:ilvl w:val="1"/>
          <w:numId w:val="26"/>
        </w:numPr>
      </w:pPr>
      <w:r w:rsidRPr="00525A04">
        <w:rPr>
          <w:rFonts w:cs="Arial"/>
          <w:color w:val="000000"/>
        </w:rPr>
        <w:t xml:space="preserve">downloaded :  </w:t>
      </w:r>
      <w:hyperlink r:id="rId11" w:history="1">
        <w:r w:rsidRPr="005C2F28">
          <w:rPr>
            <w:rStyle w:val="Hyperlink"/>
            <w:sz w:val="22"/>
            <w:szCs w:val="22"/>
          </w:rPr>
          <w:t>https://github.com/pdollar/toolbox</w:t>
        </w:r>
      </w:hyperlink>
    </w:p>
    <w:p w14:paraId="1EF586B8" w14:textId="77777777" w:rsidR="00F160DD" w:rsidRDefault="00F160DD" w:rsidP="00F160DD"/>
    <w:p w14:paraId="163FE09F" w14:textId="3DBEF8F7" w:rsidR="00B533C8" w:rsidRPr="00960F13" w:rsidRDefault="00B533C8" w:rsidP="00983DBA"/>
    <w:sectPr w:rsidR="00B533C8" w:rsidRPr="00960F13" w:rsidSect="000A52DF">
      <w:headerReference w:type="default" r:id="rId12"/>
      <w:footerReference w:type="default" r:id="rId13"/>
      <w:pgSz w:w="11900" w:h="16840"/>
      <w:pgMar w:top="1418" w:right="1418" w:bottom="1418" w:left="1418"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F34AF" w14:textId="77777777" w:rsidR="00896B8D" w:rsidRDefault="00896B8D" w:rsidP="00251E47">
      <w:r>
        <w:separator/>
      </w:r>
    </w:p>
  </w:endnote>
  <w:endnote w:type="continuationSeparator" w:id="0">
    <w:p w14:paraId="73FC566C" w14:textId="77777777" w:rsidR="00896B8D" w:rsidRDefault="00896B8D" w:rsidP="002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1BD1F" w14:textId="77777777" w:rsidR="00756C01" w:rsidRDefault="00756C01" w:rsidP="000A52DF">
    <w:pPr>
      <w:pStyle w:val="Footer"/>
      <w:tabs>
        <w:tab w:val="clear" w:pos="4320"/>
        <w:tab w:val="clear" w:pos="8640"/>
      </w:tabs>
      <w:rPr>
        <w:sz w:val="20"/>
        <w:szCs w:val="20"/>
      </w:rPr>
    </w:pPr>
    <w:r>
      <w:rPr>
        <w:noProof/>
        <w:sz w:val="20"/>
        <w:szCs w:val="20"/>
      </w:rPr>
      <w:drawing>
        <wp:anchor distT="0" distB="0" distL="114300" distR="114300" simplePos="0" relativeHeight="251659264" behindDoc="0" locked="0" layoutInCell="1" allowOverlap="1" wp14:anchorId="25E55AA2" wp14:editId="6AD2C739">
          <wp:simplePos x="0" y="0"/>
          <wp:positionH relativeFrom="column">
            <wp:posOffset>-685800</wp:posOffset>
          </wp:positionH>
          <wp:positionV relativeFrom="paragraph">
            <wp:posOffset>-113665</wp:posOffset>
          </wp:positionV>
          <wp:extent cx="1090147" cy="725769"/>
          <wp:effectExtent l="0" t="0" r="254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c logo.jpg"/>
                  <pic:cNvPicPr/>
                </pic:nvPicPr>
                <pic:blipFill>
                  <a:blip r:embed="rId1">
                    <a:extLst>
                      <a:ext uri="{28A0092B-C50C-407E-A947-70E740481C1C}">
                        <a14:useLocalDpi xmlns:a14="http://schemas.microsoft.com/office/drawing/2010/main" val="0"/>
                      </a:ext>
                    </a:extLst>
                  </a:blip>
                  <a:stretch>
                    <a:fillRect/>
                  </a:stretch>
                </pic:blipFill>
                <pic:spPr>
                  <a:xfrm>
                    <a:off x="0" y="0"/>
                    <a:ext cx="1090147" cy="7257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sz w:val="20"/>
        <w:szCs w:val="20"/>
      </w:rPr>
      <w:tab/>
    </w:r>
    <w:r>
      <w:rPr>
        <w:sz w:val="20"/>
        <w:szCs w:val="20"/>
      </w:rPr>
      <w:tab/>
    </w:r>
    <w:r>
      <w:rPr>
        <w:sz w:val="20"/>
        <w:szCs w:val="20"/>
      </w:rPr>
      <w:tab/>
      <w:t>Medical UltraSound Image Center</w:t>
    </w:r>
  </w:p>
  <w:p w14:paraId="58B12CE5" w14:textId="77777777" w:rsidR="00756C01" w:rsidRDefault="00756C01" w:rsidP="00630588">
    <w:pPr>
      <w:pStyle w:val="Footer"/>
      <w:tabs>
        <w:tab w:val="clear" w:pos="4320"/>
        <w:tab w:val="clear" w:pos="8640"/>
      </w:tabs>
      <w:ind w:left="568" w:firstLine="284"/>
      <w:rPr>
        <w:sz w:val="20"/>
        <w:szCs w:val="20"/>
      </w:rPr>
    </w:pPr>
    <w:r>
      <w:rPr>
        <w:sz w:val="20"/>
        <w:szCs w:val="20"/>
      </w:rPr>
      <w:t>Department Radiology</w:t>
    </w:r>
  </w:p>
  <w:p w14:paraId="201436D8" w14:textId="02EB999A" w:rsidR="00756C01" w:rsidRPr="00D318BC" w:rsidRDefault="00756C01" w:rsidP="00630588">
    <w:pPr>
      <w:pStyle w:val="Footer"/>
      <w:tabs>
        <w:tab w:val="clear" w:pos="4320"/>
        <w:tab w:val="clear" w:pos="8640"/>
      </w:tabs>
      <w:ind w:left="568" w:firstLine="284"/>
      <w:rPr>
        <w:sz w:val="20"/>
        <w:szCs w:val="20"/>
      </w:rPr>
    </w:pPr>
    <w:r w:rsidRPr="00FF3E10">
      <w:rPr>
        <w:sz w:val="20"/>
        <w:szCs w:val="20"/>
      </w:rPr>
      <w:t>Route 766, room 16</w:t>
    </w:r>
    <w:r w:rsidRPr="00FF3E10">
      <w:rPr>
        <w:sz w:val="20"/>
        <w:szCs w:val="20"/>
      </w:rPr>
      <w:tab/>
    </w:r>
    <w:r w:rsidRPr="00FF3E10">
      <w:rPr>
        <w:sz w:val="20"/>
        <w:szCs w:val="20"/>
      </w:rPr>
      <w:tab/>
    </w:r>
    <w:r>
      <w:tab/>
    </w:r>
    <w:r>
      <w:tab/>
    </w:r>
    <w:r>
      <w:tab/>
    </w:r>
    <w:r>
      <w:tab/>
    </w:r>
    <w:r>
      <w:tab/>
    </w:r>
    <w:r>
      <w:tab/>
    </w:r>
    <w:r>
      <w:tab/>
    </w:r>
    <w:r>
      <w:tab/>
    </w:r>
    <w:r>
      <w:tab/>
    </w:r>
    <w:r>
      <w:tab/>
    </w:r>
    <w:r>
      <w:tab/>
    </w:r>
    <w:r>
      <w:tab/>
    </w:r>
    <w:r>
      <w:tab/>
    </w:r>
    <w:r>
      <w:tab/>
    </w:r>
    <w:r>
      <w:tab/>
    </w:r>
    <w:r>
      <w:tab/>
    </w:r>
    <w:r>
      <w:tab/>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27947">
      <w:rPr>
        <w:rFonts w:ascii="Times New Roman" w:hAnsi="Times New Roman" w:cs="Times New Roman"/>
        <w:noProof/>
      </w:rPr>
      <w:t>29</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27947">
      <w:rPr>
        <w:rFonts w:ascii="Times New Roman" w:hAnsi="Times New Roman" w:cs="Times New Roman"/>
        <w:noProof/>
      </w:rPr>
      <w:t>30</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DB284" w14:textId="77777777" w:rsidR="00896B8D" w:rsidRDefault="00896B8D" w:rsidP="00251E47">
      <w:r>
        <w:separator/>
      </w:r>
    </w:p>
  </w:footnote>
  <w:footnote w:type="continuationSeparator" w:id="0">
    <w:p w14:paraId="28C2E41B" w14:textId="77777777" w:rsidR="00896B8D" w:rsidRDefault="00896B8D" w:rsidP="00251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09BE" w14:textId="21F53669" w:rsidR="00756C01" w:rsidRDefault="00756C01" w:rsidP="00770FE1">
    <w:pPr>
      <w:pStyle w:val="Header"/>
      <w:tabs>
        <w:tab w:val="clear" w:pos="4320"/>
        <w:tab w:val="clear" w:pos="8640"/>
      </w:tabs>
      <w:rPr>
        <w:sz w:val="20"/>
        <w:szCs w:val="20"/>
      </w:rPr>
    </w:pPr>
    <w:r>
      <w:rPr>
        <w:noProof/>
        <w:sz w:val="20"/>
        <w:szCs w:val="20"/>
      </w:rPr>
      <w:drawing>
        <wp:anchor distT="0" distB="0" distL="114300" distR="114300" simplePos="0" relativeHeight="251658240" behindDoc="0" locked="0" layoutInCell="1" allowOverlap="1" wp14:anchorId="3A1B339E" wp14:editId="40981834">
          <wp:simplePos x="0" y="0"/>
          <wp:positionH relativeFrom="column">
            <wp:posOffset>4686300</wp:posOffset>
          </wp:positionH>
          <wp:positionV relativeFrom="paragraph">
            <wp:posOffset>-1270</wp:posOffset>
          </wp:positionV>
          <wp:extent cx="1714500" cy="553085"/>
          <wp:effectExtent l="0" t="0" r="1270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boud logo engels.jpg"/>
                  <pic:cNvPicPr/>
                </pic:nvPicPr>
                <pic:blipFill>
                  <a:blip r:embed="rId1">
                    <a:extLst>
                      <a:ext uri="{28A0092B-C50C-407E-A947-70E740481C1C}">
                        <a14:useLocalDpi xmlns:a14="http://schemas.microsoft.com/office/drawing/2010/main" val="0"/>
                      </a:ext>
                    </a:extLst>
                  </a:blip>
                  <a:stretch>
                    <a:fillRect/>
                  </a:stretch>
                </pic:blipFill>
                <pic:spPr>
                  <a:xfrm>
                    <a:off x="0" y="0"/>
                    <a:ext cx="1714500" cy="55308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51E47">
      <w:rPr>
        <w:b/>
        <w:sz w:val="20"/>
        <w:szCs w:val="20"/>
      </w:rPr>
      <w:t>F</w:t>
    </w:r>
    <w:r>
      <w:rPr>
        <w:b/>
        <w:sz w:val="20"/>
        <w:szCs w:val="20"/>
      </w:rPr>
      <w:t xml:space="preserve">ile </w:t>
    </w:r>
    <w:r>
      <w:rPr>
        <w:b/>
        <w:sz w:val="20"/>
        <w:szCs w:val="20"/>
      </w:rPr>
      <w:tab/>
    </w:r>
    <w:r>
      <w:rPr>
        <w:b/>
        <w:sz w:val="20"/>
        <w:szCs w:val="20"/>
      </w:rPr>
      <w:tab/>
      <w:t xml:space="preserve">: </w:t>
    </w:r>
    <w:r>
      <w:rPr>
        <w:sz w:val="20"/>
        <w:szCs w:val="20"/>
      </w:rPr>
      <w:fldChar w:fldCharType="begin"/>
    </w:r>
    <w:r>
      <w:rPr>
        <w:sz w:val="20"/>
        <w:szCs w:val="20"/>
      </w:rPr>
      <w:instrText xml:space="preserve"> FILENAME  \* MERGEFORMAT </w:instrText>
    </w:r>
    <w:r>
      <w:rPr>
        <w:sz w:val="20"/>
        <w:szCs w:val="20"/>
      </w:rPr>
      <w:fldChar w:fldCharType="separate"/>
    </w:r>
    <w:r w:rsidR="00753BF7">
      <w:rPr>
        <w:noProof/>
        <w:sz w:val="20"/>
        <w:szCs w:val="20"/>
      </w:rPr>
      <w:t>strainMusic</w:t>
    </w:r>
    <w:r>
      <w:rPr>
        <w:sz w:val="20"/>
        <w:szCs w:val="20"/>
      </w:rPr>
      <w:fldChar w:fldCharType="end"/>
    </w:r>
  </w:p>
  <w:p w14:paraId="312C71F3" w14:textId="3494E803" w:rsidR="00756C01" w:rsidRDefault="00756C01" w:rsidP="00770FE1">
    <w:pPr>
      <w:pStyle w:val="Header"/>
      <w:tabs>
        <w:tab w:val="clear" w:pos="4320"/>
        <w:tab w:val="clear" w:pos="8640"/>
      </w:tabs>
      <w:rPr>
        <w:sz w:val="20"/>
        <w:szCs w:val="20"/>
      </w:rPr>
    </w:pPr>
    <w:r>
      <w:rPr>
        <w:b/>
        <w:sz w:val="20"/>
        <w:szCs w:val="20"/>
      </w:rPr>
      <w:t xml:space="preserve">Date </w:t>
    </w:r>
    <w:r>
      <w:rPr>
        <w:b/>
        <w:sz w:val="20"/>
        <w:szCs w:val="20"/>
      </w:rPr>
      <w:tab/>
    </w:r>
    <w:r>
      <w:rPr>
        <w:b/>
        <w:sz w:val="20"/>
        <w:szCs w:val="20"/>
      </w:rPr>
      <w:tab/>
      <w:t xml:space="preserve">: </w:t>
    </w:r>
    <w:r>
      <w:rPr>
        <w:sz w:val="20"/>
        <w:szCs w:val="20"/>
      </w:rPr>
      <w:fldChar w:fldCharType="begin"/>
    </w:r>
    <w:r>
      <w:rPr>
        <w:sz w:val="20"/>
        <w:szCs w:val="20"/>
      </w:rPr>
      <w:instrText xml:space="preserve"> DATE  \@ "d MMMM yyyy"  \* MERGEFORMAT </w:instrText>
    </w:r>
    <w:r>
      <w:rPr>
        <w:sz w:val="20"/>
        <w:szCs w:val="20"/>
      </w:rPr>
      <w:fldChar w:fldCharType="separate"/>
    </w:r>
    <w:ins w:id="95" w:author="Jan Menssen" w:date="2021-01-27T16:30:00Z">
      <w:r w:rsidR="00D65434">
        <w:rPr>
          <w:noProof/>
          <w:sz w:val="20"/>
          <w:szCs w:val="20"/>
        </w:rPr>
        <w:t>27 January 2021</w:t>
      </w:r>
    </w:ins>
    <w:del w:id="96" w:author="Jan Menssen" w:date="2021-01-27T16:30:00Z">
      <w:r w:rsidR="00753BF7" w:rsidDel="00D65434">
        <w:rPr>
          <w:noProof/>
          <w:sz w:val="20"/>
          <w:szCs w:val="20"/>
        </w:rPr>
        <w:delText>25 January 2021</w:delText>
      </w:r>
    </w:del>
    <w:r>
      <w:rPr>
        <w:sz w:val="20"/>
        <w:szCs w:val="20"/>
      </w:rPr>
      <w:fldChar w:fldCharType="end"/>
    </w:r>
  </w:p>
  <w:p w14:paraId="111C57E7" w14:textId="246FC0A4" w:rsidR="00756C01" w:rsidRPr="00A21F0D" w:rsidRDefault="00756C01" w:rsidP="00D318BC">
    <w:pPr>
      <w:pStyle w:val="Header"/>
      <w:tabs>
        <w:tab w:val="clear" w:pos="4320"/>
        <w:tab w:val="clear" w:pos="8640"/>
        <w:tab w:val="left" w:pos="284"/>
        <w:tab w:val="left" w:pos="568"/>
        <w:tab w:val="left" w:pos="852"/>
        <w:tab w:val="left" w:pos="1136"/>
        <w:tab w:val="left" w:pos="1420"/>
        <w:tab w:val="left" w:pos="1704"/>
        <w:tab w:val="left" w:pos="1988"/>
        <w:tab w:val="left" w:pos="4029"/>
      </w:tabs>
      <w:rPr>
        <w:sz w:val="20"/>
        <w:szCs w:val="20"/>
      </w:rPr>
    </w:pPr>
    <w:r>
      <w:rPr>
        <w:b/>
        <w:sz w:val="20"/>
        <w:szCs w:val="20"/>
      </w:rPr>
      <w:t xml:space="preserve">Author  </w:t>
    </w:r>
    <w:r>
      <w:rPr>
        <w:b/>
        <w:sz w:val="20"/>
        <w:szCs w:val="20"/>
      </w:rPr>
      <w:tab/>
      <w:t>:</w:t>
    </w:r>
    <w:r>
      <w:rPr>
        <w:sz w:val="20"/>
        <w:szCs w:val="20"/>
      </w:rPr>
      <w:t xml:space="preserve"> </w:t>
    </w:r>
    <w:r>
      <w:rPr>
        <w:b/>
        <w:sz w:val="20"/>
        <w:szCs w:val="20"/>
      </w:rPr>
      <w:t xml:space="preserve"> </w:t>
    </w:r>
    <w:r w:rsidRPr="00770FE1">
      <w:rPr>
        <w:sz w:val="20"/>
        <w:szCs w:val="20"/>
      </w:rPr>
      <w:fldChar w:fldCharType="begin"/>
    </w:r>
    <w:r w:rsidRPr="00770FE1">
      <w:rPr>
        <w:sz w:val="20"/>
        <w:szCs w:val="20"/>
      </w:rPr>
      <w:instrText xml:space="preserve"> USERNAME  \* MERGEFORMAT </w:instrText>
    </w:r>
    <w:r w:rsidRPr="00770FE1">
      <w:rPr>
        <w:sz w:val="20"/>
        <w:szCs w:val="20"/>
      </w:rPr>
      <w:fldChar w:fldCharType="separate"/>
    </w:r>
    <w:r w:rsidR="00753BF7">
      <w:rPr>
        <w:noProof/>
        <w:sz w:val="20"/>
        <w:szCs w:val="20"/>
      </w:rPr>
      <w:t>Jan Menssen</w:t>
    </w:r>
    <w:r w:rsidRPr="00770FE1">
      <w:rPr>
        <w:sz w:val="20"/>
        <w:szCs w:val="20"/>
      </w:rPr>
      <w:fldChar w:fldCharType="end"/>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68E"/>
    <w:multiLevelType w:val="hybridMultilevel"/>
    <w:tmpl w:val="DB782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B6267C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523B"/>
    <w:multiLevelType w:val="hybridMultilevel"/>
    <w:tmpl w:val="DFF4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82B75"/>
    <w:multiLevelType w:val="hybridMultilevel"/>
    <w:tmpl w:val="A88474F0"/>
    <w:lvl w:ilvl="0" w:tplc="04130017">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6252C41"/>
    <w:multiLevelType w:val="hybridMultilevel"/>
    <w:tmpl w:val="8344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616D9"/>
    <w:multiLevelType w:val="hybridMultilevel"/>
    <w:tmpl w:val="85BCF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764326"/>
    <w:multiLevelType w:val="hybridMultilevel"/>
    <w:tmpl w:val="8FB458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945ED0"/>
    <w:multiLevelType w:val="hybridMultilevel"/>
    <w:tmpl w:val="43B4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907F8"/>
    <w:multiLevelType w:val="hybridMultilevel"/>
    <w:tmpl w:val="C660CE1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AE72986"/>
    <w:multiLevelType w:val="hybridMultilevel"/>
    <w:tmpl w:val="80665EA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365226A9"/>
    <w:multiLevelType w:val="hybridMultilevel"/>
    <w:tmpl w:val="B4107E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65E7373"/>
    <w:multiLevelType w:val="hybridMultilevel"/>
    <w:tmpl w:val="C3808D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620D6"/>
    <w:multiLevelType w:val="hybridMultilevel"/>
    <w:tmpl w:val="E4CAA39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2" w15:restartNumberingAfterBreak="0">
    <w:nsid w:val="3A0F2250"/>
    <w:multiLevelType w:val="hybridMultilevel"/>
    <w:tmpl w:val="0494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E1B53"/>
    <w:multiLevelType w:val="hybridMultilevel"/>
    <w:tmpl w:val="DC10FA48"/>
    <w:lvl w:ilvl="0" w:tplc="0413000F">
      <w:start w:val="1"/>
      <w:numFmt w:val="decimal"/>
      <w:lvlText w:val="%1."/>
      <w:lvlJc w:val="left"/>
      <w:pPr>
        <w:ind w:left="644" w:hanging="360"/>
      </w:pPr>
    </w:lvl>
    <w:lvl w:ilvl="1" w:tplc="04130019">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4" w15:restartNumberingAfterBreak="0">
    <w:nsid w:val="42F57F54"/>
    <w:multiLevelType w:val="hybridMultilevel"/>
    <w:tmpl w:val="3B3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C7012"/>
    <w:multiLevelType w:val="hybridMultilevel"/>
    <w:tmpl w:val="E4D8A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440654"/>
    <w:multiLevelType w:val="hybridMultilevel"/>
    <w:tmpl w:val="D58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328C4"/>
    <w:multiLevelType w:val="hybridMultilevel"/>
    <w:tmpl w:val="083C26FA"/>
    <w:lvl w:ilvl="0" w:tplc="04090001">
      <w:start w:val="1"/>
      <w:numFmt w:val="bullet"/>
      <w:lvlText w:val=""/>
      <w:lvlJc w:val="left"/>
      <w:pPr>
        <w:ind w:left="1011" w:hanging="360"/>
      </w:pPr>
      <w:rPr>
        <w:rFonts w:ascii="Symbol" w:hAnsi="Symbol" w:hint="default"/>
      </w:rPr>
    </w:lvl>
    <w:lvl w:ilvl="1" w:tplc="04090003">
      <w:start w:val="1"/>
      <w:numFmt w:val="bullet"/>
      <w:lvlText w:val="o"/>
      <w:lvlJc w:val="left"/>
      <w:pPr>
        <w:ind w:left="1731" w:hanging="360"/>
      </w:pPr>
      <w:rPr>
        <w:rFonts w:ascii="Courier New" w:hAnsi="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18" w15:restartNumberingAfterBreak="0">
    <w:nsid w:val="5CF27B39"/>
    <w:multiLevelType w:val="hybridMultilevel"/>
    <w:tmpl w:val="DA8CB2B4"/>
    <w:lvl w:ilvl="0" w:tplc="5D1EDA28">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60A02733"/>
    <w:multiLevelType w:val="hybridMultilevel"/>
    <w:tmpl w:val="E0D29E3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63685CAD"/>
    <w:multiLevelType w:val="hybridMultilevel"/>
    <w:tmpl w:val="CDDC1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A2806"/>
    <w:multiLevelType w:val="hybridMultilevel"/>
    <w:tmpl w:val="5ECC3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7211E0"/>
    <w:multiLevelType w:val="hybridMultilevel"/>
    <w:tmpl w:val="0068DD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511129"/>
    <w:multiLevelType w:val="hybridMultilevel"/>
    <w:tmpl w:val="0D3E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67D76"/>
    <w:multiLevelType w:val="hybridMultilevel"/>
    <w:tmpl w:val="BDB66850"/>
    <w:lvl w:ilvl="0" w:tplc="0413000F">
      <w:start w:val="1"/>
      <w:numFmt w:val="decimal"/>
      <w:lvlText w:val="%1."/>
      <w:lvlJc w:val="left"/>
      <w:pPr>
        <w:ind w:left="644" w:hanging="360"/>
      </w:pPr>
    </w:lvl>
    <w:lvl w:ilvl="1" w:tplc="04130019">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5" w15:restartNumberingAfterBreak="0">
    <w:nsid w:val="6A4769BB"/>
    <w:multiLevelType w:val="hybridMultilevel"/>
    <w:tmpl w:val="CC40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E7F49"/>
    <w:multiLevelType w:val="hybridMultilevel"/>
    <w:tmpl w:val="E1A2A952"/>
    <w:lvl w:ilvl="0" w:tplc="04130017">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705A6D9A"/>
    <w:multiLevelType w:val="hybridMultilevel"/>
    <w:tmpl w:val="D7D6D6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30555C8"/>
    <w:multiLevelType w:val="hybridMultilevel"/>
    <w:tmpl w:val="5E369112"/>
    <w:lvl w:ilvl="0" w:tplc="04130017">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73E15CC5"/>
    <w:multiLevelType w:val="hybridMultilevel"/>
    <w:tmpl w:val="5C2A111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73" w:hanging="360"/>
      </w:pPr>
      <w:rPr>
        <w:rFonts w:ascii="Courier New" w:hAnsi="Courier New" w:hint="default"/>
      </w:rPr>
    </w:lvl>
    <w:lvl w:ilvl="2" w:tplc="04090005" w:tentative="1">
      <w:start w:val="1"/>
      <w:numFmt w:val="bullet"/>
      <w:lvlText w:val=""/>
      <w:lvlJc w:val="left"/>
      <w:pPr>
        <w:ind w:left="1793" w:hanging="360"/>
      </w:pPr>
      <w:rPr>
        <w:rFonts w:ascii="Wingdings" w:hAnsi="Wingdings" w:hint="default"/>
      </w:rPr>
    </w:lvl>
    <w:lvl w:ilvl="3" w:tplc="04090001" w:tentative="1">
      <w:start w:val="1"/>
      <w:numFmt w:val="bullet"/>
      <w:lvlText w:val=""/>
      <w:lvlJc w:val="left"/>
      <w:pPr>
        <w:ind w:left="2513" w:hanging="360"/>
      </w:pPr>
      <w:rPr>
        <w:rFonts w:ascii="Symbol" w:hAnsi="Symbol" w:hint="default"/>
      </w:rPr>
    </w:lvl>
    <w:lvl w:ilvl="4" w:tplc="04090003" w:tentative="1">
      <w:start w:val="1"/>
      <w:numFmt w:val="bullet"/>
      <w:lvlText w:val="o"/>
      <w:lvlJc w:val="left"/>
      <w:pPr>
        <w:ind w:left="3233" w:hanging="360"/>
      </w:pPr>
      <w:rPr>
        <w:rFonts w:ascii="Courier New" w:hAnsi="Courier New" w:hint="default"/>
      </w:rPr>
    </w:lvl>
    <w:lvl w:ilvl="5" w:tplc="04090005" w:tentative="1">
      <w:start w:val="1"/>
      <w:numFmt w:val="bullet"/>
      <w:lvlText w:val=""/>
      <w:lvlJc w:val="left"/>
      <w:pPr>
        <w:ind w:left="3953" w:hanging="360"/>
      </w:pPr>
      <w:rPr>
        <w:rFonts w:ascii="Wingdings" w:hAnsi="Wingdings" w:hint="default"/>
      </w:rPr>
    </w:lvl>
    <w:lvl w:ilvl="6" w:tplc="04090001" w:tentative="1">
      <w:start w:val="1"/>
      <w:numFmt w:val="bullet"/>
      <w:lvlText w:val=""/>
      <w:lvlJc w:val="left"/>
      <w:pPr>
        <w:ind w:left="4673" w:hanging="360"/>
      </w:pPr>
      <w:rPr>
        <w:rFonts w:ascii="Symbol" w:hAnsi="Symbol" w:hint="default"/>
      </w:rPr>
    </w:lvl>
    <w:lvl w:ilvl="7" w:tplc="04090003" w:tentative="1">
      <w:start w:val="1"/>
      <w:numFmt w:val="bullet"/>
      <w:lvlText w:val="o"/>
      <w:lvlJc w:val="left"/>
      <w:pPr>
        <w:ind w:left="5393" w:hanging="360"/>
      </w:pPr>
      <w:rPr>
        <w:rFonts w:ascii="Courier New" w:hAnsi="Courier New" w:hint="default"/>
      </w:rPr>
    </w:lvl>
    <w:lvl w:ilvl="8" w:tplc="04090005" w:tentative="1">
      <w:start w:val="1"/>
      <w:numFmt w:val="bullet"/>
      <w:lvlText w:val=""/>
      <w:lvlJc w:val="left"/>
      <w:pPr>
        <w:ind w:left="6113" w:hanging="360"/>
      </w:pPr>
      <w:rPr>
        <w:rFonts w:ascii="Wingdings" w:hAnsi="Wingdings" w:hint="default"/>
      </w:rPr>
    </w:lvl>
  </w:abstractNum>
  <w:abstractNum w:abstractNumId="30" w15:restartNumberingAfterBreak="0">
    <w:nsid w:val="744C4CFB"/>
    <w:multiLevelType w:val="hybridMultilevel"/>
    <w:tmpl w:val="114286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D310AC0"/>
    <w:multiLevelType w:val="hybridMultilevel"/>
    <w:tmpl w:val="18C6C0F2"/>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32" w15:restartNumberingAfterBreak="0">
    <w:nsid w:val="7EEB3EF5"/>
    <w:multiLevelType w:val="hybridMultilevel"/>
    <w:tmpl w:val="FA146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7"/>
  </w:num>
  <w:num w:numId="4">
    <w:abstractNumId w:val="25"/>
  </w:num>
  <w:num w:numId="5">
    <w:abstractNumId w:val="29"/>
  </w:num>
  <w:num w:numId="6">
    <w:abstractNumId w:val="32"/>
  </w:num>
  <w:num w:numId="7">
    <w:abstractNumId w:val="0"/>
  </w:num>
  <w:num w:numId="8">
    <w:abstractNumId w:val="20"/>
  </w:num>
  <w:num w:numId="9">
    <w:abstractNumId w:val="23"/>
  </w:num>
  <w:num w:numId="10">
    <w:abstractNumId w:val="14"/>
  </w:num>
  <w:num w:numId="11">
    <w:abstractNumId w:val="3"/>
  </w:num>
  <w:num w:numId="12">
    <w:abstractNumId w:val="1"/>
  </w:num>
  <w:num w:numId="13">
    <w:abstractNumId w:val="16"/>
  </w:num>
  <w:num w:numId="14">
    <w:abstractNumId w:val="7"/>
  </w:num>
  <w:num w:numId="15">
    <w:abstractNumId w:val="8"/>
  </w:num>
  <w:num w:numId="16">
    <w:abstractNumId w:val="10"/>
  </w:num>
  <w:num w:numId="17">
    <w:abstractNumId w:val="4"/>
  </w:num>
  <w:num w:numId="18">
    <w:abstractNumId w:val="27"/>
  </w:num>
  <w:num w:numId="19">
    <w:abstractNumId w:val="9"/>
  </w:num>
  <w:num w:numId="20">
    <w:abstractNumId w:val="21"/>
  </w:num>
  <w:num w:numId="21">
    <w:abstractNumId w:val="30"/>
  </w:num>
  <w:num w:numId="22">
    <w:abstractNumId w:val="22"/>
  </w:num>
  <w:num w:numId="23">
    <w:abstractNumId w:val="15"/>
  </w:num>
  <w:num w:numId="24">
    <w:abstractNumId w:val="5"/>
  </w:num>
  <w:num w:numId="25">
    <w:abstractNumId w:val="31"/>
  </w:num>
  <w:num w:numId="26">
    <w:abstractNumId w:val="24"/>
  </w:num>
  <w:num w:numId="27">
    <w:abstractNumId w:val="19"/>
  </w:num>
  <w:num w:numId="28">
    <w:abstractNumId w:val="28"/>
  </w:num>
  <w:num w:numId="29">
    <w:abstractNumId w:val="2"/>
  </w:num>
  <w:num w:numId="30">
    <w:abstractNumId w:val="18"/>
  </w:num>
  <w:num w:numId="31">
    <w:abstractNumId w:val="26"/>
  </w:num>
  <w:num w:numId="32">
    <w:abstractNumId w:val="11"/>
  </w:num>
  <w:num w:numId="33">
    <w:abstractNumId w:val="13"/>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 Menssen">
    <w15:presenceInfo w15:providerId="Windows Live" w15:userId="3ba2e1889f63798f"/>
  </w15:person>
  <w15:person w15:author="Saris, Anne">
    <w15:presenceInfo w15:providerId="AD" w15:userId="S::Anne.Saris@radboudumc.nl::f32f3c5b-975f-4f27-b3db-6dbd81eb451c"/>
  </w15:person>
  <w15:person w15:author="z304154">
    <w15:presenceInfo w15:providerId="None" w15:userId="z304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28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7D"/>
    <w:rsid w:val="00002EEE"/>
    <w:rsid w:val="0004107D"/>
    <w:rsid w:val="000765A9"/>
    <w:rsid w:val="000A52DF"/>
    <w:rsid w:val="000B564B"/>
    <w:rsid w:val="000C2B66"/>
    <w:rsid w:val="000C4682"/>
    <w:rsid w:val="000C4BB2"/>
    <w:rsid w:val="000C575F"/>
    <w:rsid w:val="000D1590"/>
    <w:rsid w:val="000D58FF"/>
    <w:rsid w:val="000F2F6F"/>
    <w:rsid w:val="000F5F33"/>
    <w:rsid w:val="00114125"/>
    <w:rsid w:val="0011636B"/>
    <w:rsid w:val="00127947"/>
    <w:rsid w:val="00135295"/>
    <w:rsid w:val="00137972"/>
    <w:rsid w:val="00137D67"/>
    <w:rsid w:val="0014069D"/>
    <w:rsid w:val="0014684D"/>
    <w:rsid w:val="00150464"/>
    <w:rsid w:val="001729E2"/>
    <w:rsid w:val="00177629"/>
    <w:rsid w:val="00192287"/>
    <w:rsid w:val="001A3F5C"/>
    <w:rsid w:val="001D526A"/>
    <w:rsid w:val="001E4210"/>
    <w:rsid w:val="001F0638"/>
    <w:rsid w:val="001F1BB2"/>
    <w:rsid w:val="00202C14"/>
    <w:rsid w:val="00224B6C"/>
    <w:rsid w:val="00227087"/>
    <w:rsid w:val="00242492"/>
    <w:rsid w:val="00251E47"/>
    <w:rsid w:val="002557B0"/>
    <w:rsid w:val="002621DD"/>
    <w:rsid w:val="00266175"/>
    <w:rsid w:val="002837FD"/>
    <w:rsid w:val="0028605E"/>
    <w:rsid w:val="002A1F82"/>
    <w:rsid w:val="002B07EE"/>
    <w:rsid w:val="002D5BAB"/>
    <w:rsid w:val="002D6A26"/>
    <w:rsid w:val="002E7D02"/>
    <w:rsid w:val="002E7FD9"/>
    <w:rsid w:val="00307080"/>
    <w:rsid w:val="00331012"/>
    <w:rsid w:val="00361F52"/>
    <w:rsid w:val="003748BF"/>
    <w:rsid w:val="00377E2F"/>
    <w:rsid w:val="00391284"/>
    <w:rsid w:val="00415118"/>
    <w:rsid w:val="00433E56"/>
    <w:rsid w:val="004412CC"/>
    <w:rsid w:val="00461C05"/>
    <w:rsid w:val="004861FF"/>
    <w:rsid w:val="00492EB7"/>
    <w:rsid w:val="004B57D4"/>
    <w:rsid w:val="004C635E"/>
    <w:rsid w:val="004C7A54"/>
    <w:rsid w:val="004D3C1E"/>
    <w:rsid w:val="004E5B29"/>
    <w:rsid w:val="004F10EA"/>
    <w:rsid w:val="00512958"/>
    <w:rsid w:val="00513FD1"/>
    <w:rsid w:val="00525A04"/>
    <w:rsid w:val="00536B1A"/>
    <w:rsid w:val="0054585A"/>
    <w:rsid w:val="00557137"/>
    <w:rsid w:val="005709F0"/>
    <w:rsid w:val="005710B9"/>
    <w:rsid w:val="005A14C9"/>
    <w:rsid w:val="005A1617"/>
    <w:rsid w:val="005B59AC"/>
    <w:rsid w:val="005C0EFB"/>
    <w:rsid w:val="005C2F28"/>
    <w:rsid w:val="005D05B0"/>
    <w:rsid w:val="005E6A00"/>
    <w:rsid w:val="005E6A87"/>
    <w:rsid w:val="005F0A15"/>
    <w:rsid w:val="005F1A88"/>
    <w:rsid w:val="00630588"/>
    <w:rsid w:val="0065294D"/>
    <w:rsid w:val="00680198"/>
    <w:rsid w:val="00685E86"/>
    <w:rsid w:val="006B178D"/>
    <w:rsid w:val="006C093E"/>
    <w:rsid w:val="006C1492"/>
    <w:rsid w:val="006E23A2"/>
    <w:rsid w:val="00717BA3"/>
    <w:rsid w:val="0072667D"/>
    <w:rsid w:val="00726D43"/>
    <w:rsid w:val="00741DC7"/>
    <w:rsid w:val="0074536B"/>
    <w:rsid w:val="00753BF7"/>
    <w:rsid w:val="007556E5"/>
    <w:rsid w:val="00756C01"/>
    <w:rsid w:val="00770FE1"/>
    <w:rsid w:val="00787F28"/>
    <w:rsid w:val="007A02AC"/>
    <w:rsid w:val="007C7314"/>
    <w:rsid w:val="008049C7"/>
    <w:rsid w:val="00805B36"/>
    <w:rsid w:val="008146A9"/>
    <w:rsid w:val="008171A3"/>
    <w:rsid w:val="00821D10"/>
    <w:rsid w:val="00822C1E"/>
    <w:rsid w:val="00827362"/>
    <w:rsid w:val="00831A93"/>
    <w:rsid w:val="008539D6"/>
    <w:rsid w:val="00854E87"/>
    <w:rsid w:val="00864C99"/>
    <w:rsid w:val="00881CDF"/>
    <w:rsid w:val="00883CCA"/>
    <w:rsid w:val="00884EFF"/>
    <w:rsid w:val="00886A74"/>
    <w:rsid w:val="0089572D"/>
    <w:rsid w:val="00896B8D"/>
    <w:rsid w:val="008E0CBA"/>
    <w:rsid w:val="008E63B5"/>
    <w:rsid w:val="0090234A"/>
    <w:rsid w:val="009147B6"/>
    <w:rsid w:val="00914CD1"/>
    <w:rsid w:val="00924204"/>
    <w:rsid w:val="009373F5"/>
    <w:rsid w:val="00941C63"/>
    <w:rsid w:val="0094458B"/>
    <w:rsid w:val="00946EFD"/>
    <w:rsid w:val="00960F13"/>
    <w:rsid w:val="00961578"/>
    <w:rsid w:val="00983DBA"/>
    <w:rsid w:val="009843A6"/>
    <w:rsid w:val="00995800"/>
    <w:rsid w:val="009F178F"/>
    <w:rsid w:val="00A20C3C"/>
    <w:rsid w:val="00A21F0D"/>
    <w:rsid w:val="00A3319D"/>
    <w:rsid w:val="00A3347C"/>
    <w:rsid w:val="00A45133"/>
    <w:rsid w:val="00A50D92"/>
    <w:rsid w:val="00A63E7F"/>
    <w:rsid w:val="00A64D59"/>
    <w:rsid w:val="00A8156C"/>
    <w:rsid w:val="00A85298"/>
    <w:rsid w:val="00A86A1F"/>
    <w:rsid w:val="00A9768A"/>
    <w:rsid w:val="00AA5BD1"/>
    <w:rsid w:val="00AA6676"/>
    <w:rsid w:val="00AA7D5D"/>
    <w:rsid w:val="00AC3C69"/>
    <w:rsid w:val="00AD0F85"/>
    <w:rsid w:val="00AD2F2E"/>
    <w:rsid w:val="00AF264E"/>
    <w:rsid w:val="00AF7D3A"/>
    <w:rsid w:val="00B008D1"/>
    <w:rsid w:val="00B34DA4"/>
    <w:rsid w:val="00B41155"/>
    <w:rsid w:val="00B41F1D"/>
    <w:rsid w:val="00B533C8"/>
    <w:rsid w:val="00B66541"/>
    <w:rsid w:val="00B73318"/>
    <w:rsid w:val="00B8375C"/>
    <w:rsid w:val="00B86133"/>
    <w:rsid w:val="00B94215"/>
    <w:rsid w:val="00B9577A"/>
    <w:rsid w:val="00B97927"/>
    <w:rsid w:val="00BA75C2"/>
    <w:rsid w:val="00BB05F8"/>
    <w:rsid w:val="00BB2488"/>
    <w:rsid w:val="00BC0CFE"/>
    <w:rsid w:val="00BD420B"/>
    <w:rsid w:val="00BE07DE"/>
    <w:rsid w:val="00BE73F4"/>
    <w:rsid w:val="00BF3747"/>
    <w:rsid w:val="00C16591"/>
    <w:rsid w:val="00C206E2"/>
    <w:rsid w:val="00C278A2"/>
    <w:rsid w:val="00C3098D"/>
    <w:rsid w:val="00C316F4"/>
    <w:rsid w:val="00C3298D"/>
    <w:rsid w:val="00C33D89"/>
    <w:rsid w:val="00C56E9E"/>
    <w:rsid w:val="00C73142"/>
    <w:rsid w:val="00C819A0"/>
    <w:rsid w:val="00C9225C"/>
    <w:rsid w:val="00CD08DA"/>
    <w:rsid w:val="00CD7855"/>
    <w:rsid w:val="00D10F19"/>
    <w:rsid w:val="00D318BC"/>
    <w:rsid w:val="00D4186C"/>
    <w:rsid w:val="00D65434"/>
    <w:rsid w:val="00D86D6B"/>
    <w:rsid w:val="00D94A0B"/>
    <w:rsid w:val="00DA6F11"/>
    <w:rsid w:val="00DD35A8"/>
    <w:rsid w:val="00E106FA"/>
    <w:rsid w:val="00E2042F"/>
    <w:rsid w:val="00E705E9"/>
    <w:rsid w:val="00E82AF1"/>
    <w:rsid w:val="00E83E93"/>
    <w:rsid w:val="00E9367A"/>
    <w:rsid w:val="00EA406D"/>
    <w:rsid w:val="00EA448E"/>
    <w:rsid w:val="00EA6122"/>
    <w:rsid w:val="00EB327C"/>
    <w:rsid w:val="00EB5EB5"/>
    <w:rsid w:val="00ED49A2"/>
    <w:rsid w:val="00ED681A"/>
    <w:rsid w:val="00EE2255"/>
    <w:rsid w:val="00EF372B"/>
    <w:rsid w:val="00F110C7"/>
    <w:rsid w:val="00F122F8"/>
    <w:rsid w:val="00F160DD"/>
    <w:rsid w:val="00F21965"/>
    <w:rsid w:val="00F34E5D"/>
    <w:rsid w:val="00F40E41"/>
    <w:rsid w:val="00F83B7F"/>
    <w:rsid w:val="00F962E8"/>
    <w:rsid w:val="00FB517F"/>
    <w:rsid w:val="00FE0886"/>
    <w:rsid w:val="00FF3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E25DA7"/>
  <w15:docId w15:val="{11ECD55C-A9A3-417B-A31D-8EB367E5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7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3E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433E5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33E5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33E5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33E5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33E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3E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E47"/>
    <w:pPr>
      <w:tabs>
        <w:tab w:val="center" w:pos="4320"/>
        <w:tab w:val="right" w:pos="8640"/>
      </w:tabs>
    </w:pPr>
  </w:style>
  <w:style w:type="character" w:customStyle="1" w:styleId="HeaderChar">
    <w:name w:val="Header Char"/>
    <w:basedOn w:val="DefaultParagraphFont"/>
    <w:link w:val="Header"/>
    <w:uiPriority w:val="99"/>
    <w:rsid w:val="00251E47"/>
  </w:style>
  <w:style w:type="paragraph" w:styleId="Footer">
    <w:name w:val="footer"/>
    <w:basedOn w:val="Normal"/>
    <w:link w:val="FooterChar"/>
    <w:uiPriority w:val="99"/>
    <w:unhideWhenUsed/>
    <w:rsid w:val="00251E47"/>
    <w:pPr>
      <w:tabs>
        <w:tab w:val="center" w:pos="4320"/>
        <w:tab w:val="right" w:pos="8640"/>
      </w:tabs>
    </w:pPr>
  </w:style>
  <w:style w:type="character" w:customStyle="1" w:styleId="FooterChar">
    <w:name w:val="Footer Char"/>
    <w:basedOn w:val="DefaultParagraphFont"/>
    <w:link w:val="Footer"/>
    <w:uiPriority w:val="99"/>
    <w:rsid w:val="00251E47"/>
  </w:style>
  <w:style w:type="paragraph" w:styleId="BalloonText">
    <w:name w:val="Balloon Text"/>
    <w:basedOn w:val="Normal"/>
    <w:link w:val="BalloonTextChar"/>
    <w:uiPriority w:val="99"/>
    <w:semiHidden/>
    <w:unhideWhenUsed/>
    <w:rsid w:val="00251E4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E47"/>
    <w:rPr>
      <w:rFonts w:ascii="Lucida Grande" w:hAnsi="Lucida Grande"/>
      <w:sz w:val="18"/>
      <w:szCs w:val="18"/>
    </w:rPr>
  </w:style>
  <w:style w:type="paragraph" w:styleId="ListParagraph">
    <w:name w:val="List Paragraph"/>
    <w:basedOn w:val="Normal"/>
    <w:uiPriority w:val="34"/>
    <w:qFormat/>
    <w:rsid w:val="00914CD1"/>
    <w:pPr>
      <w:ind w:left="720"/>
      <w:contextualSpacing/>
    </w:pPr>
  </w:style>
  <w:style w:type="character" w:customStyle="1" w:styleId="Heading1Char">
    <w:name w:val="Heading 1 Char"/>
    <w:basedOn w:val="DefaultParagraphFont"/>
    <w:link w:val="Heading1"/>
    <w:uiPriority w:val="9"/>
    <w:rsid w:val="00F160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72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2736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827362"/>
    <w:pPr>
      <w:spacing w:after="100"/>
    </w:pPr>
  </w:style>
  <w:style w:type="paragraph" w:styleId="TOC2">
    <w:name w:val="toc 2"/>
    <w:basedOn w:val="Normal"/>
    <w:next w:val="Normal"/>
    <w:autoRedefine/>
    <w:uiPriority w:val="39"/>
    <w:unhideWhenUsed/>
    <w:rsid w:val="00827362"/>
    <w:pPr>
      <w:spacing w:after="100"/>
      <w:ind w:left="240"/>
    </w:pPr>
  </w:style>
  <w:style w:type="character" w:styleId="Hyperlink">
    <w:name w:val="Hyperlink"/>
    <w:basedOn w:val="DefaultParagraphFont"/>
    <w:uiPriority w:val="99"/>
    <w:unhideWhenUsed/>
    <w:rsid w:val="00827362"/>
    <w:rPr>
      <w:color w:val="0000FF" w:themeColor="hyperlink"/>
      <w:u w:val="single"/>
    </w:rPr>
  </w:style>
  <w:style w:type="character" w:customStyle="1" w:styleId="Heading3Char">
    <w:name w:val="Heading 3 Char"/>
    <w:basedOn w:val="DefaultParagraphFont"/>
    <w:link w:val="Heading3"/>
    <w:uiPriority w:val="9"/>
    <w:semiHidden/>
    <w:rsid w:val="00433E5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433E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33E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33E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33E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33E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3E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525A04"/>
    <w:rPr>
      <w:color w:val="800080" w:themeColor="followedHyperlink"/>
      <w:u w:val="single"/>
    </w:rPr>
  </w:style>
  <w:style w:type="table" w:styleId="TableGrid">
    <w:name w:val="Table Grid"/>
    <w:basedOn w:val="TableNormal"/>
    <w:uiPriority w:val="59"/>
    <w:rsid w:val="005C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39D6"/>
    <w:rPr>
      <w:sz w:val="16"/>
      <w:szCs w:val="16"/>
    </w:rPr>
  </w:style>
  <w:style w:type="paragraph" w:styleId="CommentText">
    <w:name w:val="annotation text"/>
    <w:basedOn w:val="Normal"/>
    <w:link w:val="CommentTextChar"/>
    <w:uiPriority w:val="99"/>
    <w:semiHidden/>
    <w:unhideWhenUsed/>
    <w:rsid w:val="008539D6"/>
    <w:rPr>
      <w:sz w:val="20"/>
      <w:szCs w:val="20"/>
    </w:rPr>
  </w:style>
  <w:style w:type="character" w:customStyle="1" w:styleId="CommentTextChar">
    <w:name w:val="Comment Text Char"/>
    <w:basedOn w:val="DefaultParagraphFont"/>
    <w:link w:val="CommentText"/>
    <w:uiPriority w:val="99"/>
    <w:semiHidden/>
    <w:rsid w:val="008539D6"/>
    <w:rPr>
      <w:sz w:val="20"/>
      <w:szCs w:val="20"/>
    </w:rPr>
  </w:style>
  <w:style w:type="paragraph" w:styleId="CommentSubject">
    <w:name w:val="annotation subject"/>
    <w:basedOn w:val="CommentText"/>
    <w:next w:val="CommentText"/>
    <w:link w:val="CommentSubjectChar"/>
    <w:uiPriority w:val="99"/>
    <w:semiHidden/>
    <w:unhideWhenUsed/>
    <w:rsid w:val="008539D6"/>
    <w:rPr>
      <w:b/>
      <w:bCs/>
    </w:rPr>
  </w:style>
  <w:style w:type="character" w:customStyle="1" w:styleId="CommentSubjectChar">
    <w:name w:val="Comment Subject Char"/>
    <w:basedOn w:val="CommentTextChar"/>
    <w:link w:val="CommentSubject"/>
    <w:uiPriority w:val="99"/>
    <w:semiHidden/>
    <w:rsid w:val="008539D6"/>
    <w:rPr>
      <w:b/>
      <w:bCs/>
      <w:sz w:val="20"/>
      <w:szCs w:val="20"/>
    </w:rPr>
  </w:style>
  <w:style w:type="paragraph" w:styleId="Revision">
    <w:name w:val="Revision"/>
    <w:hidden/>
    <w:uiPriority w:val="99"/>
    <w:semiHidden/>
    <w:rsid w:val="00D6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dollar/toolbox"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vision.ucsd.edu/~pdollar/toolbox/doc/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B995-86F1-4BE7-B0B3-179958D8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30</Pages>
  <Words>7263</Words>
  <Characters>41403</Characters>
  <Application>Microsoft Office Word</Application>
  <DocSecurity>0</DocSecurity>
  <Lines>345</Lines>
  <Paragraphs>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JanSoft</Company>
  <LinksUpToDate>false</LinksUpToDate>
  <CharactersWithSpaces>48569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Menssen</dc:creator>
  <cp:keywords/>
  <dc:description/>
  <cp:lastModifiedBy>Jan Menssen</cp:lastModifiedBy>
  <cp:revision>9</cp:revision>
  <cp:lastPrinted>2021-01-25T10:20:00Z</cp:lastPrinted>
  <dcterms:created xsi:type="dcterms:W3CDTF">2021-01-25T09:27:00Z</dcterms:created>
  <dcterms:modified xsi:type="dcterms:W3CDTF">2021-01-27T15:30:00Z</dcterms:modified>
</cp:coreProperties>
</file>